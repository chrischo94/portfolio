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75202" w14:textId="28BBA707" w:rsidR="00754055" w:rsidRDefault="00AB5C15" w:rsidP="008A4FAB">
      <w:pPr>
        <w:spacing w:after="0" w:line="240" w:lineRule="auto"/>
        <w:jc w:val="center"/>
        <w:rPr>
          <w:rFonts w:eastAsiaTheme="minorEastAsia" w:cs="Arial"/>
          <w:b/>
          <w:smallCaps/>
          <w:sz w:val="36"/>
          <w:lang w:eastAsia="ko-KR"/>
        </w:rPr>
      </w:pPr>
      <w:r>
        <w:rPr>
          <w:rFonts w:eastAsiaTheme="minorEastAsia" w:cs="Arial" w:hint="eastAsia"/>
          <w:b/>
          <w:smallCaps/>
          <w:sz w:val="36"/>
          <w:lang w:eastAsia="ko-KR"/>
        </w:rPr>
        <w:t>Christopher</w:t>
      </w:r>
      <w:r w:rsidR="00267E79">
        <w:rPr>
          <w:rFonts w:cs="Arial"/>
          <w:b/>
          <w:smallCaps/>
          <w:sz w:val="36"/>
        </w:rPr>
        <w:t xml:space="preserve"> </w:t>
      </w:r>
      <w:r w:rsidRPr="00523DAF">
        <w:rPr>
          <w:rFonts w:eastAsiaTheme="minorEastAsia" w:cs="Arial" w:hint="eastAsia"/>
          <w:b/>
          <w:smallCaps/>
          <w:sz w:val="36"/>
          <w:lang w:eastAsia="ko-KR"/>
        </w:rPr>
        <w:t>Cho</w:t>
      </w:r>
    </w:p>
    <w:p w14:paraId="000ADE3B" w14:textId="77777777" w:rsidR="00F975CD" w:rsidRPr="00AB5C15" w:rsidRDefault="00F975CD" w:rsidP="008A4FAB">
      <w:pPr>
        <w:spacing w:after="0" w:line="240" w:lineRule="auto"/>
        <w:jc w:val="center"/>
        <w:rPr>
          <w:rFonts w:eastAsiaTheme="minorEastAsia" w:cs="Arial"/>
          <w:lang w:eastAsia="ko-KR"/>
        </w:rPr>
      </w:pPr>
    </w:p>
    <w:p w14:paraId="61D4A507" w14:textId="6BB7ACDD" w:rsidR="00267E79" w:rsidRDefault="002D794E" w:rsidP="008A4FAB">
      <w:pPr>
        <w:spacing w:after="0" w:line="240" w:lineRule="auto"/>
        <w:jc w:val="center"/>
        <w:rPr>
          <w:ins w:id="0" w:author="Paul cho" w:date="2020-12-29T00:50:00Z"/>
          <w:rFonts w:eastAsiaTheme="minorEastAsia" w:cs="Arial"/>
          <w:noProof/>
          <w:sz w:val="20"/>
          <w:szCs w:val="20"/>
          <w:lang w:eastAsia="ko-KR"/>
        </w:rPr>
      </w:pPr>
      <w:r>
        <w:rPr>
          <w:rFonts w:eastAsiaTheme="minorEastAsia" w:cs="Arial"/>
          <w:noProof/>
          <w:sz w:val="20"/>
          <w:szCs w:val="20"/>
          <w:lang w:eastAsia="ko-KR"/>
        </w:rPr>
        <w:t>Yongsan-gu, Ichon-ro 324-10 Bando Apartment 1-405 Seoul, South Korea</w:t>
      </w:r>
    </w:p>
    <w:p w14:paraId="006F8FED" w14:textId="339BC7DB" w:rsidR="007C0790" w:rsidRPr="005A050C" w:rsidRDefault="007C0790" w:rsidP="008A4FAB">
      <w:pPr>
        <w:spacing w:after="0" w:line="240" w:lineRule="auto"/>
        <w:jc w:val="center"/>
        <w:rPr>
          <w:rFonts w:eastAsiaTheme="minorEastAsia" w:cs="Arial"/>
          <w:noProof/>
          <w:color w:val="auto"/>
          <w:sz w:val="20"/>
          <w:szCs w:val="20"/>
          <w:lang w:eastAsia="ko-KR"/>
        </w:rPr>
      </w:pPr>
      <w:r w:rsidRPr="005A050C">
        <w:rPr>
          <w:rFonts w:eastAsiaTheme="minorEastAsia" w:cs="Arial"/>
          <w:noProof/>
          <w:color w:val="auto"/>
          <w:sz w:val="20"/>
          <w:szCs w:val="20"/>
          <w:lang w:eastAsia="ko-KR"/>
        </w:rPr>
        <w:t xml:space="preserve">1400 Forest Drive, Glenview, IL. 60025 </w:t>
      </w:r>
    </w:p>
    <w:p w14:paraId="1BF839B2" w14:textId="77777777" w:rsidR="00C97FD2" w:rsidRDefault="003512B9" w:rsidP="00C97FD2">
      <w:pPr>
        <w:spacing w:after="0" w:line="240" w:lineRule="auto"/>
        <w:jc w:val="center"/>
        <w:rPr>
          <w:rFonts w:cs="Arial"/>
          <w:sz w:val="20"/>
          <w:szCs w:val="20"/>
        </w:rPr>
      </w:pPr>
      <w:r w:rsidRPr="00024F52">
        <w:rPr>
          <w:rFonts w:ascii="Arial" w:hAnsi="Arial" w:cs="Arial"/>
          <w:sz w:val="20"/>
          <w:szCs w:val="20"/>
        </w:rPr>
        <w:t>■</w:t>
      </w:r>
      <w:r w:rsidRPr="00024F52">
        <w:rPr>
          <w:rFonts w:cs="Arial"/>
          <w:sz w:val="20"/>
          <w:szCs w:val="20"/>
        </w:rPr>
        <w:t xml:space="preserve"> </w:t>
      </w:r>
      <w:r w:rsidR="00B96972">
        <w:rPr>
          <w:rFonts w:eastAsiaTheme="minorEastAsia" w:cs="Arial" w:hint="eastAsia"/>
          <w:sz w:val="20"/>
          <w:szCs w:val="20"/>
          <w:lang w:eastAsia="ko-KR"/>
        </w:rPr>
        <w:t>PH</w:t>
      </w:r>
      <w:r w:rsidRPr="00024F52">
        <w:rPr>
          <w:rFonts w:cs="Arial"/>
          <w:sz w:val="20"/>
          <w:szCs w:val="20"/>
        </w:rPr>
        <w:t>ONE</w:t>
      </w:r>
      <w:r w:rsidR="009021C9">
        <w:rPr>
          <w:rFonts w:eastAsiaTheme="minorEastAsia" w:cs="Arial" w:hint="eastAsia"/>
          <w:sz w:val="20"/>
          <w:szCs w:val="20"/>
          <w:lang w:eastAsia="ko-KR"/>
        </w:rPr>
        <w:t xml:space="preserve"> (US)</w:t>
      </w:r>
      <w:r w:rsidRPr="00024F52">
        <w:rPr>
          <w:rFonts w:cs="Arial"/>
          <w:sz w:val="20"/>
          <w:szCs w:val="20"/>
        </w:rPr>
        <w:t>:</w:t>
      </w:r>
      <w:r w:rsidRPr="00024F52">
        <w:rPr>
          <w:rFonts w:cs="Calibri"/>
          <w:sz w:val="20"/>
          <w:szCs w:val="20"/>
        </w:rPr>
        <w:t> </w:t>
      </w:r>
      <w:r w:rsidR="00AB5C15">
        <w:rPr>
          <w:rFonts w:eastAsiaTheme="minorEastAsia" w:cs="Arial" w:hint="eastAsia"/>
          <w:sz w:val="20"/>
          <w:szCs w:val="20"/>
          <w:lang w:eastAsia="ko-KR"/>
        </w:rPr>
        <w:t>847</w:t>
      </w:r>
      <w:r w:rsidRPr="00024F52">
        <w:rPr>
          <w:rFonts w:cs="Arial"/>
          <w:sz w:val="20"/>
          <w:szCs w:val="20"/>
        </w:rPr>
        <w:t>-</w:t>
      </w:r>
      <w:r w:rsidR="00AB5C15">
        <w:rPr>
          <w:rFonts w:eastAsiaTheme="minorEastAsia" w:cs="Arial" w:hint="eastAsia"/>
          <w:sz w:val="20"/>
          <w:szCs w:val="20"/>
          <w:lang w:eastAsia="ko-KR"/>
        </w:rPr>
        <w:t>877</w:t>
      </w:r>
      <w:r w:rsidRPr="00024F52">
        <w:rPr>
          <w:rFonts w:cs="Arial"/>
          <w:sz w:val="20"/>
          <w:szCs w:val="20"/>
        </w:rPr>
        <w:t>-</w:t>
      </w:r>
      <w:r w:rsidR="00AB5C15">
        <w:rPr>
          <w:rFonts w:eastAsiaTheme="minorEastAsia" w:cs="Arial" w:hint="eastAsia"/>
          <w:sz w:val="20"/>
          <w:szCs w:val="20"/>
          <w:lang w:eastAsia="ko-KR"/>
        </w:rPr>
        <w:t>0880</w:t>
      </w:r>
      <w:r w:rsidRPr="00024F52">
        <w:rPr>
          <w:rFonts w:cs="Calibri"/>
          <w:sz w:val="20"/>
          <w:szCs w:val="20"/>
        </w:rPr>
        <w:t> </w:t>
      </w:r>
      <w:r w:rsidRPr="00024F52">
        <w:rPr>
          <w:rFonts w:ascii="Arial" w:hAnsi="Arial" w:cs="Arial"/>
          <w:sz w:val="20"/>
          <w:szCs w:val="20"/>
        </w:rPr>
        <w:t>■</w:t>
      </w:r>
      <w:r w:rsidR="00B96972">
        <w:rPr>
          <w:rFonts w:ascii="Arial" w:eastAsiaTheme="minorEastAsia" w:hAnsi="Arial" w:cs="Arial" w:hint="eastAsia"/>
          <w:sz w:val="20"/>
          <w:szCs w:val="20"/>
          <w:lang w:eastAsia="ko-KR"/>
        </w:rPr>
        <w:t xml:space="preserve"> </w:t>
      </w:r>
      <w:r w:rsidR="00B96972">
        <w:rPr>
          <w:rFonts w:eastAsiaTheme="minorEastAsia" w:cs="Arial" w:hint="eastAsia"/>
          <w:sz w:val="20"/>
          <w:szCs w:val="20"/>
          <w:lang w:eastAsia="ko-KR"/>
        </w:rPr>
        <w:t>PH</w:t>
      </w:r>
      <w:r w:rsidR="00B96972" w:rsidRPr="00024F52">
        <w:rPr>
          <w:rFonts w:cs="Arial"/>
          <w:sz w:val="20"/>
          <w:szCs w:val="20"/>
        </w:rPr>
        <w:t>ONE</w:t>
      </w:r>
      <w:r w:rsidR="009021C9">
        <w:rPr>
          <w:rFonts w:eastAsiaTheme="minorEastAsia" w:cs="Arial" w:hint="eastAsia"/>
          <w:sz w:val="20"/>
          <w:szCs w:val="20"/>
          <w:lang w:eastAsia="ko-KR"/>
        </w:rPr>
        <w:t xml:space="preserve"> (KOREA)</w:t>
      </w:r>
      <w:r w:rsidR="00B96972" w:rsidRPr="00024F52">
        <w:rPr>
          <w:rFonts w:cs="Arial"/>
          <w:sz w:val="20"/>
          <w:szCs w:val="20"/>
        </w:rPr>
        <w:t>:</w:t>
      </w:r>
      <w:r w:rsidR="00B96972" w:rsidRPr="00024F52">
        <w:rPr>
          <w:rFonts w:cs="Calibri"/>
          <w:sz w:val="20"/>
          <w:szCs w:val="20"/>
        </w:rPr>
        <w:t> </w:t>
      </w:r>
      <w:r w:rsidR="00B96972">
        <w:rPr>
          <w:rFonts w:eastAsiaTheme="minorEastAsia" w:cs="Arial" w:hint="eastAsia"/>
          <w:sz w:val="20"/>
          <w:szCs w:val="20"/>
          <w:lang w:eastAsia="ko-KR"/>
        </w:rPr>
        <w:t xml:space="preserve">010-9618-1994 </w:t>
      </w:r>
      <w:r w:rsidR="00B96972" w:rsidRPr="00024F52">
        <w:rPr>
          <w:rFonts w:ascii="Arial" w:hAnsi="Arial" w:cs="Arial"/>
          <w:sz w:val="20"/>
          <w:szCs w:val="20"/>
        </w:rPr>
        <w:t>■</w:t>
      </w:r>
      <w:r w:rsidRPr="00024F52">
        <w:rPr>
          <w:rFonts w:cs="Calibri"/>
          <w:sz w:val="20"/>
          <w:szCs w:val="20"/>
        </w:rPr>
        <w:t> </w:t>
      </w:r>
      <w:r w:rsidRPr="00024F52">
        <w:rPr>
          <w:rFonts w:cs="Arial"/>
          <w:sz w:val="20"/>
          <w:szCs w:val="20"/>
        </w:rPr>
        <w:t>EMAIL:</w:t>
      </w:r>
      <w:r w:rsidRPr="00024F52">
        <w:rPr>
          <w:rFonts w:cs="Calibri"/>
          <w:sz w:val="20"/>
          <w:szCs w:val="20"/>
        </w:rPr>
        <w:t> </w:t>
      </w:r>
      <w:r w:rsidR="00AB5C15">
        <w:rPr>
          <w:rFonts w:eastAsiaTheme="minorEastAsia" w:cs="Arial" w:hint="eastAsia"/>
          <w:sz w:val="20"/>
          <w:szCs w:val="20"/>
          <w:lang w:eastAsia="ko-KR"/>
        </w:rPr>
        <w:t>chrischo2012@gmail.com</w:t>
      </w:r>
      <w:r w:rsidRPr="00024F52">
        <w:rPr>
          <w:rFonts w:cs="Arial"/>
          <w:sz w:val="20"/>
          <w:szCs w:val="20"/>
        </w:rPr>
        <w:cr/>
      </w:r>
    </w:p>
    <w:p w14:paraId="7C20E965" w14:textId="77777777" w:rsidR="00C97FD2" w:rsidRDefault="00C97FD2" w:rsidP="00C97FD2">
      <w:pPr>
        <w:spacing w:after="0" w:line="240" w:lineRule="auto"/>
        <w:jc w:val="center"/>
        <w:rPr>
          <w:rFonts w:cs="Arial"/>
          <w:sz w:val="20"/>
          <w:szCs w:val="20"/>
        </w:rPr>
      </w:pPr>
    </w:p>
    <w:p w14:paraId="1D8ED1B3" w14:textId="77777777" w:rsidR="00C97FD2" w:rsidRDefault="003512B9" w:rsidP="00C97FD2">
      <w:pPr>
        <w:spacing w:after="0" w:line="240" w:lineRule="auto"/>
        <w:jc w:val="center"/>
        <w:rPr>
          <w:rFonts w:eastAsiaTheme="minorEastAsia" w:cs="Arial"/>
          <w:b/>
          <w:sz w:val="7"/>
          <w:szCs w:val="21"/>
          <w:lang w:eastAsia="ko-KR"/>
        </w:rPr>
      </w:pPr>
      <w:r w:rsidRPr="00B96972">
        <w:rPr>
          <w:rFonts w:cs="Arial"/>
          <w:b/>
          <w:szCs w:val="21"/>
          <w:u w:val="single"/>
        </w:rPr>
        <w:t>EDUCATIO</w:t>
      </w:r>
      <w:r w:rsidR="00C97FD2">
        <w:rPr>
          <w:rFonts w:cs="Arial"/>
          <w:b/>
          <w:szCs w:val="21"/>
          <w:u w:val="single"/>
        </w:rPr>
        <w:t>N</w:t>
      </w:r>
    </w:p>
    <w:p w14:paraId="15A6BBE8" w14:textId="77777777" w:rsidR="00C97FD2" w:rsidRDefault="00C97FD2" w:rsidP="00C97FD2">
      <w:pPr>
        <w:spacing w:after="0" w:line="240" w:lineRule="auto"/>
        <w:rPr>
          <w:rFonts w:eastAsiaTheme="minorEastAsia" w:cs="Arial"/>
          <w:b/>
          <w:szCs w:val="21"/>
          <w:lang w:eastAsia="ko-KR"/>
        </w:rPr>
      </w:pPr>
    </w:p>
    <w:p w14:paraId="54704A50" w14:textId="0B0F80B2" w:rsidR="00754055" w:rsidRPr="00C97FD2" w:rsidRDefault="00AB5C15" w:rsidP="00C97FD2">
      <w:pPr>
        <w:spacing w:after="0" w:line="240" w:lineRule="auto"/>
        <w:rPr>
          <w:rFonts w:cs="Arial"/>
          <w:szCs w:val="21"/>
        </w:rPr>
      </w:pPr>
      <w:r w:rsidRPr="00B96972">
        <w:rPr>
          <w:rFonts w:eastAsiaTheme="minorEastAsia" w:cs="Arial" w:hint="eastAsia"/>
          <w:b/>
          <w:szCs w:val="21"/>
          <w:lang w:eastAsia="ko-KR"/>
        </w:rPr>
        <w:t>University of California</w:t>
      </w:r>
      <w:r w:rsidR="003512B9" w:rsidRPr="00B96972">
        <w:rPr>
          <w:rFonts w:cs="Arial"/>
          <w:szCs w:val="21"/>
        </w:rPr>
        <w:t>, </w:t>
      </w:r>
      <w:r w:rsidRPr="00B96972">
        <w:rPr>
          <w:rFonts w:eastAsiaTheme="minorEastAsia" w:cs="Arial" w:hint="eastAsia"/>
          <w:szCs w:val="21"/>
          <w:lang w:eastAsia="ko-KR"/>
        </w:rPr>
        <w:t>Los Angeles</w:t>
      </w:r>
      <w:r w:rsidR="003512B9" w:rsidRPr="00B96972">
        <w:rPr>
          <w:rFonts w:cs="Arial"/>
          <w:szCs w:val="21"/>
        </w:rPr>
        <w:t>, </w:t>
      </w:r>
      <w:r w:rsidRPr="00B96972">
        <w:rPr>
          <w:rFonts w:eastAsiaTheme="minorEastAsia" w:cs="Arial" w:hint="eastAsia"/>
          <w:szCs w:val="21"/>
          <w:lang w:eastAsia="ko-KR"/>
        </w:rPr>
        <w:t>CA</w:t>
      </w:r>
    </w:p>
    <w:p w14:paraId="72DFCF87" w14:textId="3A6DD266" w:rsidR="00754055" w:rsidRPr="00B96972" w:rsidRDefault="00AB5C15" w:rsidP="008A4FAB">
      <w:pPr>
        <w:spacing w:after="0" w:line="240" w:lineRule="auto"/>
        <w:rPr>
          <w:rFonts w:eastAsiaTheme="minorEastAsia" w:cs="Arial"/>
          <w:szCs w:val="21"/>
          <w:lang w:eastAsia="ko-KR"/>
        </w:rPr>
      </w:pPr>
      <w:r w:rsidRPr="00B96972">
        <w:rPr>
          <w:rFonts w:eastAsiaTheme="minorEastAsia" w:cs="Arial" w:hint="eastAsia"/>
          <w:szCs w:val="21"/>
          <w:lang w:eastAsia="ko-KR"/>
        </w:rPr>
        <w:t xml:space="preserve">Bachelor of </w:t>
      </w:r>
      <w:r w:rsidR="002D794E">
        <w:rPr>
          <w:rFonts w:eastAsiaTheme="minorEastAsia" w:cs="Arial"/>
          <w:szCs w:val="21"/>
          <w:lang w:eastAsia="ko-KR"/>
        </w:rPr>
        <w:t>Arts</w:t>
      </w:r>
      <w:r w:rsidRPr="00B96972">
        <w:rPr>
          <w:rFonts w:eastAsiaTheme="minorEastAsia" w:cs="Arial" w:hint="eastAsia"/>
          <w:szCs w:val="21"/>
          <w:lang w:eastAsia="ko-KR"/>
        </w:rPr>
        <w:t xml:space="preserve"> (B.</w:t>
      </w:r>
      <w:r w:rsidR="002D794E">
        <w:rPr>
          <w:rFonts w:eastAsiaTheme="minorEastAsia" w:cs="Arial"/>
          <w:szCs w:val="21"/>
          <w:lang w:eastAsia="ko-KR"/>
        </w:rPr>
        <w:t>A</w:t>
      </w:r>
      <w:r w:rsidRPr="00B96972">
        <w:rPr>
          <w:rFonts w:eastAsiaTheme="minorEastAsia" w:cs="Arial" w:hint="eastAsia"/>
          <w:szCs w:val="21"/>
          <w:lang w:eastAsia="ko-KR"/>
        </w:rPr>
        <w:t xml:space="preserve">.) in </w:t>
      </w:r>
      <w:r w:rsidR="007D46DE">
        <w:rPr>
          <w:rFonts w:eastAsiaTheme="minorEastAsia" w:cs="Arial"/>
          <w:szCs w:val="21"/>
          <w:lang w:eastAsia="ko-KR"/>
        </w:rPr>
        <w:t>Sociology</w:t>
      </w:r>
      <w:r w:rsidR="002D794E">
        <w:rPr>
          <w:rFonts w:cs="Arial"/>
          <w:szCs w:val="21"/>
        </w:rPr>
        <w:t xml:space="preserve"> Class of 2020</w:t>
      </w:r>
    </w:p>
    <w:p w14:paraId="388382A2" w14:textId="77777777" w:rsidR="00C97FD2" w:rsidRPr="00B96972" w:rsidRDefault="00C97FD2" w:rsidP="008A4FAB">
      <w:pPr>
        <w:spacing w:after="0" w:line="240" w:lineRule="auto"/>
        <w:rPr>
          <w:rFonts w:cs="Arial"/>
          <w:szCs w:val="21"/>
        </w:rPr>
      </w:pPr>
    </w:p>
    <w:p w14:paraId="4B8E3DDE" w14:textId="2CD03240" w:rsidR="00754055" w:rsidRDefault="003512B9" w:rsidP="008A4FAB">
      <w:pPr>
        <w:spacing w:after="0" w:line="240" w:lineRule="auto"/>
        <w:jc w:val="center"/>
        <w:rPr>
          <w:rFonts w:cs="Arial"/>
          <w:b/>
          <w:szCs w:val="21"/>
          <w:u w:val="single"/>
        </w:rPr>
      </w:pPr>
      <w:r w:rsidRPr="00B96972">
        <w:rPr>
          <w:rFonts w:cs="Arial"/>
          <w:b/>
          <w:szCs w:val="21"/>
          <w:u w:val="single"/>
        </w:rPr>
        <w:t>EXPERIENCE</w:t>
      </w:r>
    </w:p>
    <w:p w14:paraId="722AF09F" w14:textId="1F4F53F5" w:rsidR="00BC5E49" w:rsidRDefault="00BC5E49" w:rsidP="008A4FAB">
      <w:pPr>
        <w:spacing w:after="0" w:line="240" w:lineRule="auto"/>
        <w:jc w:val="center"/>
        <w:rPr>
          <w:rFonts w:cs="Arial"/>
          <w:szCs w:val="21"/>
        </w:rPr>
      </w:pPr>
    </w:p>
    <w:p w14:paraId="4154A7E2" w14:textId="77777777" w:rsidR="003172CC" w:rsidRPr="00B96972" w:rsidRDefault="003172CC" w:rsidP="008A4FAB">
      <w:pPr>
        <w:spacing w:after="0" w:line="240" w:lineRule="auto"/>
        <w:jc w:val="center"/>
        <w:rPr>
          <w:rFonts w:cs="Arial"/>
          <w:szCs w:val="21"/>
        </w:rPr>
      </w:pPr>
    </w:p>
    <w:p w14:paraId="776209B2" w14:textId="50685CF8" w:rsidR="00B254BE" w:rsidRPr="005A050C" w:rsidRDefault="009F6834" w:rsidP="00B254BE">
      <w:pPr>
        <w:spacing w:after="0" w:line="240" w:lineRule="auto"/>
        <w:jc w:val="both"/>
        <w:rPr>
          <w:rFonts w:eastAsiaTheme="minorEastAsia" w:cs="Arial"/>
          <w:szCs w:val="21"/>
          <w:lang w:eastAsia="ko-KR"/>
        </w:rPr>
      </w:pPr>
      <w:proofErr w:type="spellStart"/>
      <w:r w:rsidRPr="005A050C">
        <w:rPr>
          <w:rFonts w:eastAsiaTheme="minorEastAsia" w:cs="Arial"/>
          <w:b/>
          <w:szCs w:val="21"/>
          <w:lang w:eastAsia="ko-KR"/>
        </w:rPr>
        <w:t>Signium</w:t>
      </w:r>
      <w:proofErr w:type="spellEnd"/>
      <w:r w:rsidRPr="005A050C">
        <w:rPr>
          <w:rFonts w:eastAsiaTheme="minorEastAsia" w:cs="Arial"/>
          <w:b/>
          <w:szCs w:val="21"/>
          <w:lang w:eastAsia="ko-KR"/>
        </w:rPr>
        <w:t xml:space="preserve"> Korea</w:t>
      </w:r>
      <w:r w:rsidR="00B254BE" w:rsidRPr="005A050C">
        <w:rPr>
          <w:rFonts w:eastAsiaTheme="minorEastAsia" w:cs="Arial"/>
          <w:b/>
          <w:szCs w:val="21"/>
          <w:lang w:eastAsia="ko-KR"/>
        </w:rPr>
        <w:t xml:space="preserve">, </w:t>
      </w:r>
      <w:r w:rsidR="00B254BE" w:rsidRPr="005A050C">
        <w:rPr>
          <w:rFonts w:eastAsiaTheme="minorEastAsia" w:cs="Arial"/>
          <w:szCs w:val="21"/>
          <w:lang w:eastAsia="ko-KR"/>
        </w:rPr>
        <w:t>Seoul, Korea</w:t>
      </w:r>
    </w:p>
    <w:p w14:paraId="071AE116" w14:textId="2ACAA9DD" w:rsidR="00B254BE" w:rsidRPr="005A050C" w:rsidRDefault="00B254BE" w:rsidP="00B254BE">
      <w:pPr>
        <w:spacing w:after="0" w:line="240" w:lineRule="auto"/>
        <w:jc w:val="both"/>
        <w:rPr>
          <w:rFonts w:eastAsiaTheme="minorEastAsia" w:cs="Arial"/>
          <w:i/>
          <w:szCs w:val="21"/>
          <w:lang w:eastAsia="ko-KR"/>
        </w:rPr>
      </w:pPr>
      <w:r w:rsidRPr="005A050C">
        <w:rPr>
          <w:rFonts w:eastAsiaTheme="minorEastAsia" w:cs="Arial"/>
          <w:i/>
          <w:szCs w:val="21"/>
          <w:lang w:eastAsia="ko-KR"/>
        </w:rPr>
        <w:t>Intern – Research Assistant (</w:t>
      </w:r>
      <w:r w:rsidR="009F6834" w:rsidRPr="005A050C">
        <w:rPr>
          <w:rFonts w:eastAsiaTheme="minorEastAsia" w:cs="Arial"/>
          <w:i/>
          <w:szCs w:val="21"/>
          <w:lang w:eastAsia="ko-KR"/>
        </w:rPr>
        <w:t>August</w:t>
      </w:r>
      <w:r w:rsidRPr="005A050C">
        <w:rPr>
          <w:rFonts w:eastAsiaTheme="minorEastAsia" w:cs="Arial"/>
          <w:i/>
          <w:szCs w:val="21"/>
          <w:lang w:eastAsia="ko-KR"/>
        </w:rPr>
        <w:t xml:space="preserve"> 20</w:t>
      </w:r>
      <w:r w:rsidR="009F6834" w:rsidRPr="005A050C">
        <w:rPr>
          <w:rFonts w:eastAsiaTheme="minorEastAsia" w:cs="Arial"/>
          <w:i/>
          <w:szCs w:val="21"/>
          <w:lang w:eastAsia="ko-KR"/>
        </w:rPr>
        <w:t>20</w:t>
      </w:r>
      <w:r w:rsidRPr="005A050C">
        <w:rPr>
          <w:rFonts w:eastAsiaTheme="minorEastAsia" w:cs="Arial"/>
          <w:i/>
          <w:szCs w:val="21"/>
          <w:lang w:eastAsia="ko-KR"/>
        </w:rPr>
        <w:t xml:space="preserve"> to </w:t>
      </w:r>
      <w:r w:rsidR="009F6834" w:rsidRPr="005A050C">
        <w:rPr>
          <w:rFonts w:eastAsiaTheme="minorEastAsia" w:cs="Arial"/>
          <w:i/>
          <w:szCs w:val="21"/>
          <w:lang w:eastAsia="ko-KR"/>
        </w:rPr>
        <w:t>present</w:t>
      </w:r>
      <w:r w:rsidRPr="005A050C">
        <w:rPr>
          <w:rFonts w:eastAsiaTheme="minorEastAsia" w:cs="Arial"/>
          <w:i/>
          <w:szCs w:val="21"/>
          <w:lang w:eastAsia="ko-KR"/>
        </w:rPr>
        <w:t>)</w:t>
      </w:r>
    </w:p>
    <w:p w14:paraId="2D39CEC0" w14:textId="5816241F" w:rsidR="00B254BE" w:rsidRPr="002B31EC" w:rsidRDefault="00B254BE" w:rsidP="00B254BE">
      <w:pPr>
        <w:pStyle w:val="ListParagraph"/>
        <w:numPr>
          <w:ilvl w:val="0"/>
          <w:numId w:val="9"/>
        </w:numPr>
        <w:spacing w:after="0" w:line="240" w:lineRule="auto"/>
        <w:ind w:left="709"/>
        <w:jc w:val="both"/>
        <w:rPr>
          <w:szCs w:val="21"/>
        </w:rPr>
      </w:pPr>
      <w:r w:rsidRPr="005A050C">
        <w:rPr>
          <w:rFonts w:eastAsiaTheme="minorEastAsia"/>
          <w:szCs w:val="21"/>
        </w:rPr>
        <w:t>Conducted research</w:t>
      </w:r>
      <w:r w:rsidR="009F6834" w:rsidRPr="005A050C">
        <w:rPr>
          <w:rFonts w:eastAsiaTheme="minorEastAsia"/>
          <w:szCs w:val="21"/>
        </w:rPr>
        <w:t xml:space="preserve"> to assist in creating database for successful candidates</w:t>
      </w:r>
    </w:p>
    <w:p w14:paraId="64749439" w14:textId="161BDC53" w:rsidR="009F6834" w:rsidRPr="002B31EC" w:rsidRDefault="009F6834" w:rsidP="00B254BE">
      <w:pPr>
        <w:pStyle w:val="ListParagraph"/>
        <w:numPr>
          <w:ilvl w:val="0"/>
          <w:numId w:val="9"/>
        </w:numPr>
        <w:spacing w:after="0" w:line="240" w:lineRule="auto"/>
        <w:ind w:left="709"/>
        <w:jc w:val="both"/>
        <w:rPr>
          <w:szCs w:val="21"/>
        </w:rPr>
      </w:pPr>
      <w:r w:rsidRPr="005A050C">
        <w:rPr>
          <w:rFonts w:eastAsiaTheme="minorEastAsia"/>
          <w:szCs w:val="21"/>
        </w:rPr>
        <w:t>Conducted research to verify qualifications of candidates</w:t>
      </w:r>
    </w:p>
    <w:p w14:paraId="45E022F6" w14:textId="68289C08" w:rsidR="009F6834" w:rsidRPr="005A050C" w:rsidRDefault="009F6834" w:rsidP="00B254BE">
      <w:pPr>
        <w:pStyle w:val="ListParagraph"/>
        <w:numPr>
          <w:ilvl w:val="0"/>
          <w:numId w:val="9"/>
        </w:numPr>
        <w:spacing w:after="0" w:line="240" w:lineRule="auto"/>
        <w:ind w:left="709"/>
        <w:jc w:val="both"/>
        <w:rPr>
          <w:szCs w:val="21"/>
        </w:rPr>
      </w:pPr>
      <w:r w:rsidRPr="005A050C">
        <w:rPr>
          <w:rFonts w:eastAsiaTheme="minorEastAsia"/>
          <w:szCs w:val="21"/>
        </w:rPr>
        <w:t>Assisted in arranging interviews of potential candidates</w:t>
      </w:r>
    </w:p>
    <w:p w14:paraId="489EC63F" w14:textId="2398BAB4" w:rsidR="00B254BE" w:rsidRDefault="00B254BE" w:rsidP="00C66BF2">
      <w:pPr>
        <w:spacing w:after="0" w:line="240" w:lineRule="auto"/>
        <w:jc w:val="both"/>
        <w:rPr>
          <w:rFonts w:eastAsiaTheme="minorEastAsia" w:cs="Arial"/>
          <w:b/>
          <w:sz w:val="7"/>
          <w:szCs w:val="21"/>
          <w:lang w:eastAsia="ko-KR"/>
        </w:rPr>
      </w:pPr>
    </w:p>
    <w:p w14:paraId="35C7C3C1" w14:textId="77777777" w:rsidR="00B254BE" w:rsidRDefault="00B254BE" w:rsidP="00C66BF2">
      <w:pPr>
        <w:spacing w:after="0" w:line="240" w:lineRule="auto"/>
        <w:jc w:val="both"/>
        <w:rPr>
          <w:rFonts w:eastAsiaTheme="minorEastAsia" w:cs="Arial"/>
          <w:b/>
          <w:sz w:val="7"/>
          <w:szCs w:val="21"/>
          <w:lang w:eastAsia="ko-KR"/>
        </w:rPr>
      </w:pPr>
    </w:p>
    <w:p w14:paraId="154392BD" w14:textId="0E28295E" w:rsidR="00C66BF2" w:rsidRDefault="00B96972" w:rsidP="00C66BF2">
      <w:pPr>
        <w:spacing w:after="0" w:line="240" w:lineRule="auto"/>
        <w:jc w:val="both"/>
        <w:rPr>
          <w:rFonts w:eastAsiaTheme="minorEastAsia" w:cs="Arial"/>
          <w:szCs w:val="21"/>
          <w:lang w:eastAsia="ko-KR"/>
        </w:rPr>
      </w:pPr>
      <w:r w:rsidRPr="00B96972">
        <w:rPr>
          <w:rFonts w:eastAsiaTheme="minorEastAsia" w:cs="Arial"/>
          <w:b/>
          <w:sz w:val="7"/>
          <w:szCs w:val="21"/>
          <w:lang w:eastAsia="ko-KR"/>
        </w:rPr>
        <w:br/>
      </w:r>
      <w:bookmarkStart w:id="1" w:name="_Hlk60101088"/>
      <w:r w:rsidR="00C66BF2">
        <w:rPr>
          <w:rFonts w:eastAsiaTheme="minorEastAsia" w:cs="Arial"/>
          <w:b/>
          <w:szCs w:val="21"/>
          <w:lang w:eastAsia="ko-KR"/>
        </w:rPr>
        <w:t xml:space="preserve">Boston Consulting Group, </w:t>
      </w:r>
      <w:r w:rsidR="00C66BF2">
        <w:rPr>
          <w:rFonts w:eastAsiaTheme="minorEastAsia" w:cs="Arial"/>
          <w:szCs w:val="21"/>
          <w:lang w:eastAsia="ko-KR"/>
        </w:rPr>
        <w:t>Seoul, Korea</w:t>
      </w:r>
    </w:p>
    <w:p w14:paraId="5C6127A9" w14:textId="58499AF1" w:rsidR="00C66BF2" w:rsidRDefault="00C66BF2" w:rsidP="00C66BF2">
      <w:pPr>
        <w:spacing w:after="0" w:line="240" w:lineRule="auto"/>
        <w:jc w:val="both"/>
        <w:rPr>
          <w:rFonts w:eastAsiaTheme="minorEastAsia" w:cs="Arial"/>
          <w:i/>
          <w:szCs w:val="21"/>
          <w:lang w:eastAsia="ko-KR"/>
        </w:rPr>
      </w:pPr>
      <w:r>
        <w:rPr>
          <w:rFonts w:eastAsiaTheme="minorEastAsia" w:cs="Arial"/>
          <w:i/>
          <w:szCs w:val="21"/>
          <w:lang w:eastAsia="ko-KR"/>
        </w:rPr>
        <w:t>Intern</w:t>
      </w:r>
      <w:r w:rsidRPr="00267E79">
        <w:rPr>
          <w:rFonts w:eastAsiaTheme="minorEastAsia" w:cs="Arial"/>
          <w:i/>
          <w:szCs w:val="21"/>
          <w:lang w:eastAsia="ko-KR"/>
        </w:rPr>
        <w:t xml:space="preserve"> –</w:t>
      </w:r>
      <w:r>
        <w:rPr>
          <w:rFonts w:eastAsiaTheme="minorEastAsia" w:cs="Arial"/>
          <w:i/>
          <w:szCs w:val="21"/>
          <w:lang w:eastAsia="ko-KR"/>
        </w:rPr>
        <w:t xml:space="preserve"> Research Assistant (July 2016 to August 2016)</w:t>
      </w:r>
    </w:p>
    <w:p w14:paraId="68E67B3F" w14:textId="39FFA5F1" w:rsidR="00C66BF2" w:rsidRPr="00C66BF2" w:rsidRDefault="00C66BF2" w:rsidP="00C66BF2">
      <w:pPr>
        <w:pStyle w:val="ListParagraph"/>
        <w:numPr>
          <w:ilvl w:val="0"/>
          <w:numId w:val="9"/>
        </w:numPr>
        <w:spacing w:after="0" w:line="240" w:lineRule="auto"/>
        <w:ind w:left="709"/>
        <w:jc w:val="both"/>
        <w:rPr>
          <w:szCs w:val="21"/>
        </w:rPr>
      </w:pPr>
      <w:r>
        <w:rPr>
          <w:rFonts w:eastAsiaTheme="minorEastAsia"/>
          <w:szCs w:val="21"/>
        </w:rPr>
        <w:t>Conducted research in order to determine whether BCG should pursue a specific client</w:t>
      </w:r>
    </w:p>
    <w:p w14:paraId="71CF3B4C" w14:textId="21FC574C" w:rsidR="00C66BF2" w:rsidRPr="00C66BF2" w:rsidRDefault="00C66BF2" w:rsidP="00C66BF2">
      <w:pPr>
        <w:pStyle w:val="ListParagraph"/>
        <w:numPr>
          <w:ilvl w:val="0"/>
          <w:numId w:val="9"/>
        </w:numPr>
        <w:spacing w:after="0" w:line="240" w:lineRule="auto"/>
        <w:ind w:left="709"/>
        <w:jc w:val="both"/>
        <w:rPr>
          <w:szCs w:val="21"/>
        </w:rPr>
      </w:pPr>
      <w:r>
        <w:rPr>
          <w:rFonts w:eastAsiaTheme="minorEastAsia"/>
          <w:szCs w:val="21"/>
        </w:rPr>
        <w:t>Data analysis and organization regarding trends in the Global Market</w:t>
      </w:r>
    </w:p>
    <w:p w14:paraId="68ADB47B" w14:textId="44D6D1EE" w:rsidR="00C66BF2" w:rsidRPr="00C66BF2" w:rsidRDefault="00C66BF2" w:rsidP="00C66BF2">
      <w:pPr>
        <w:pStyle w:val="ListParagraph"/>
        <w:numPr>
          <w:ilvl w:val="0"/>
          <w:numId w:val="9"/>
        </w:numPr>
        <w:spacing w:after="0" w:line="240" w:lineRule="auto"/>
        <w:ind w:left="709"/>
        <w:jc w:val="both"/>
        <w:rPr>
          <w:szCs w:val="21"/>
        </w:rPr>
      </w:pPr>
      <w:r>
        <w:rPr>
          <w:rFonts w:eastAsiaTheme="minorEastAsia"/>
          <w:szCs w:val="21"/>
        </w:rPr>
        <w:t>Created Excel documents in order to summarize research to</w:t>
      </w:r>
      <w:r w:rsidR="00481707">
        <w:rPr>
          <w:rFonts w:eastAsiaTheme="minorEastAsia"/>
          <w:szCs w:val="21"/>
        </w:rPr>
        <w:t xml:space="preserve"> </w:t>
      </w:r>
      <w:r w:rsidR="002D794E">
        <w:rPr>
          <w:rFonts w:eastAsiaTheme="minorEastAsia"/>
          <w:szCs w:val="21"/>
        </w:rPr>
        <w:t>Associates</w:t>
      </w:r>
      <w:r>
        <w:rPr>
          <w:rFonts w:eastAsiaTheme="minorEastAsia"/>
          <w:szCs w:val="21"/>
        </w:rPr>
        <w:t xml:space="preserve"> </w:t>
      </w:r>
    </w:p>
    <w:p w14:paraId="735D414C" w14:textId="0F341F0E" w:rsidR="00C66BF2" w:rsidRPr="00C66BF2" w:rsidRDefault="00C66BF2" w:rsidP="00C66BF2">
      <w:pPr>
        <w:pStyle w:val="ListParagraph"/>
        <w:numPr>
          <w:ilvl w:val="0"/>
          <w:numId w:val="9"/>
        </w:numPr>
        <w:spacing w:after="0" w:line="240" w:lineRule="auto"/>
        <w:ind w:left="709"/>
        <w:jc w:val="both"/>
        <w:rPr>
          <w:szCs w:val="21"/>
        </w:rPr>
      </w:pPr>
      <w:r>
        <w:rPr>
          <w:rFonts w:eastAsiaTheme="minorEastAsia"/>
          <w:szCs w:val="21"/>
        </w:rPr>
        <w:t>Translated PowerPoint presentations from Korean to English used in pitch meetings</w:t>
      </w:r>
      <w:r w:rsidRPr="00C66BF2">
        <w:rPr>
          <w:rFonts w:eastAsiaTheme="minorEastAsia"/>
          <w:szCs w:val="21"/>
        </w:rPr>
        <w:t xml:space="preserve"> </w:t>
      </w:r>
    </w:p>
    <w:bookmarkEnd w:id="1"/>
    <w:p w14:paraId="1F9ABE99" w14:textId="77777777" w:rsidR="00C66BF2" w:rsidRDefault="00C66BF2" w:rsidP="008A4FAB">
      <w:pPr>
        <w:spacing w:after="0" w:line="240" w:lineRule="auto"/>
        <w:jc w:val="both"/>
        <w:rPr>
          <w:rFonts w:eastAsiaTheme="minorEastAsia" w:cs="Arial"/>
          <w:b/>
          <w:szCs w:val="21"/>
          <w:lang w:eastAsia="ko-KR"/>
        </w:rPr>
      </w:pPr>
    </w:p>
    <w:p w14:paraId="34666666" w14:textId="0E8EBF0A" w:rsidR="008A72C1" w:rsidRDefault="008A72C1" w:rsidP="008A4FAB">
      <w:pPr>
        <w:spacing w:after="0" w:line="240" w:lineRule="auto"/>
        <w:jc w:val="both"/>
        <w:rPr>
          <w:rFonts w:eastAsiaTheme="minorEastAsia" w:cs="Arial"/>
          <w:szCs w:val="21"/>
          <w:lang w:eastAsia="ko-KR"/>
        </w:rPr>
      </w:pPr>
      <w:r>
        <w:rPr>
          <w:rFonts w:eastAsiaTheme="minorEastAsia" w:cs="Arial"/>
          <w:b/>
          <w:szCs w:val="21"/>
          <w:lang w:eastAsia="ko-KR"/>
        </w:rPr>
        <w:t xml:space="preserve">UCLA Parent and Family Programs Center, </w:t>
      </w:r>
      <w:r>
        <w:rPr>
          <w:rFonts w:eastAsiaTheme="minorEastAsia" w:cs="Arial"/>
          <w:szCs w:val="21"/>
          <w:lang w:eastAsia="ko-KR"/>
        </w:rPr>
        <w:t>Los Angeles, CA</w:t>
      </w:r>
    </w:p>
    <w:p w14:paraId="266B89DB" w14:textId="5C8DD5FD" w:rsidR="008A72C1" w:rsidRDefault="008A72C1" w:rsidP="008A4FAB">
      <w:pPr>
        <w:spacing w:after="0" w:line="240" w:lineRule="auto"/>
        <w:jc w:val="both"/>
        <w:rPr>
          <w:rFonts w:eastAsiaTheme="minorEastAsia" w:cs="Arial"/>
          <w:i/>
          <w:szCs w:val="21"/>
          <w:lang w:eastAsia="ko-KR"/>
        </w:rPr>
      </w:pPr>
      <w:r>
        <w:rPr>
          <w:rFonts w:eastAsiaTheme="minorEastAsia" w:cs="Arial"/>
          <w:i/>
          <w:szCs w:val="21"/>
          <w:lang w:eastAsia="ko-KR"/>
        </w:rPr>
        <w:t>Intern</w:t>
      </w:r>
      <w:r w:rsidRPr="00267E79">
        <w:rPr>
          <w:rFonts w:eastAsiaTheme="minorEastAsia" w:cs="Arial"/>
          <w:i/>
          <w:szCs w:val="21"/>
          <w:lang w:eastAsia="ko-KR"/>
        </w:rPr>
        <w:t xml:space="preserve"> –</w:t>
      </w:r>
      <w:r>
        <w:rPr>
          <w:rFonts w:eastAsiaTheme="minorEastAsia" w:cs="Arial"/>
          <w:i/>
          <w:szCs w:val="21"/>
          <w:lang w:eastAsia="ko-KR"/>
        </w:rPr>
        <w:t xml:space="preserve"> Student Assistant Position (</w:t>
      </w:r>
      <w:r w:rsidR="001D7E8D">
        <w:rPr>
          <w:rFonts w:eastAsiaTheme="minorEastAsia" w:cs="Arial"/>
          <w:i/>
          <w:szCs w:val="21"/>
          <w:lang w:eastAsia="ko-KR"/>
        </w:rPr>
        <w:t>August 2015 to September 2015</w:t>
      </w:r>
      <w:r>
        <w:rPr>
          <w:rFonts w:eastAsiaTheme="minorEastAsia" w:cs="Arial"/>
          <w:i/>
          <w:szCs w:val="21"/>
          <w:lang w:eastAsia="ko-KR"/>
        </w:rPr>
        <w:t>)</w:t>
      </w:r>
    </w:p>
    <w:p w14:paraId="21452007" w14:textId="11B9D5BE" w:rsidR="008A72C1" w:rsidRPr="008A72C1" w:rsidRDefault="008A72C1" w:rsidP="008A72C1">
      <w:pPr>
        <w:pStyle w:val="ListParagraph"/>
        <w:numPr>
          <w:ilvl w:val="0"/>
          <w:numId w:val="9"/>
        </w:numPr>
        <w:spacing w:after="0" w:line="240" w:lineRule="auto"/>
        <w:ind w:left="709"/>
        <w:jc w:val="both"/>
        <w:rPr>
          <w:szCs w:val="21"/>
        </w:rPr>
      </w:pPr>
      <w:r>
        <w:rPr>
          <w:rFonts w:eastAsiaTheme="minorEastAsia"/>
          <w:szCs w:val="21"/>
        </w:rPr>
        <w:t xml:space="preserve">Spoke to </w:t>
      </w:r>
      <w:r w:rsidR="00DF217B">
        <w:rPr>
          <w:rFonts w:eastAsiaTheme="minorEastAsia"/>
          <w:szCs w:val="21"/>
        </w:rPr>
        <w:t>the parents of current and prospective UCLA students on a daily basis</w:t>
      </w:r>
      <w:r>
        <w:rPr>
          <w:rFonts w:eastAsiaTheme="minorEastAsia"/>
          <w:szCs w:val="21"/>
        </w:rPr>
        <w:t xml:space="preserve"> answering any questions related to UCLA</w:t>
      </w:r>
    </w:p>
    <w:p w14:paraId="1991A5B6" w14:textId="107C6B37" w:rsidR="00DF217B" w:rsidRPr="00DF217B" w:rsidRDefault="00DF217B" w:rsidP="00DF217B">
      <w:pPr>
        <w:pStyle w:val="ListParagraph"/>
        <w:numPr>
          <w:ilvl w:val="0"/>
          <w:numId w:val="9"/>
        </w:numPr>
        <w:spacing w:after="0" w:line="240" w:lineRule="auto"/>
        <w:ind w:left="709"/>
        <w:jc w:val="both"/>
        <w:rPr>
          <w:szCs w:val="21"/>
        </w:rPr>
      </w:pPr>
      <w:r>
        <w:rPr>
          <w:rFonts w:eastAsiaTheme="minorEastAsia"/>
          <w:szCs w:val="21"/>
        </w:rPr>
        <w:t xml:space="preserve">Planned the Parents and Family Program Council members’ Orientation Meeting </w:t>
      </w:r>
    </w:p>
    <w:p w14:paraId="44246799" w14:textId="2D472C43" w:rsidR="00E80447" w:rsidRPr="00E80447" w:rsidRDefault="00E80447" w:rsidP="00E80447">
      <w:pPr>
        <w:pStyle w:val="ListParagraph"/>
        <w:numPr>
          <w:ilvl w:val="0"/>
          <w:numId w:val="9"/>
        </w:numPr>
        <w:spacing w:after="0" w:line="240" w:lineRule="auto"/>
        <w:ind w:left="709"/>
        <w:jc w:val="both"/>
        <w:rPr>
          <w:szCs w:val="21"/>
        </w:rPr>
      </w:pPr>
      <w:r>
        <w:rPr>
          <w:rFonts w:eastAsiaTheme="minorEastAsia"/>
          <w:szCs w:val="21"/>
        </w:rPr>
        <w:t>Created the database for</w:t>
      </w:r>
      <w:r w:rsidR="00DF217B">
        <w:rPr>
          <w:rFonts w:eastAsiaTheme="minorEastAsia"/>
          <w:szCs w:val="21"/>
        </w:rPr>
        <w:t xml:space="preserve"> prospective council member</w:t>
      </w:r>
      <w:r>
        <w:rPr>
          <w:rFonts w:eastAsiaTheme="minorEastAsia"/>
          <w:szCs w:val="21"/>
        </w:rPr>
        <w:t xml:space="preserve">s and in turn, organized the information into a single document, which was originally dispersed among 6 documents. This was eventually used as the handbook given out during the Orientation meeting to the accepted </w:t>
      </w:r>
      <w:r w:rsidR="007C0790">
        <w:rPr>
          <w:rFonts w:eastAsiaTheme="minorEastAsia"/>
          <w:szCs w:val="21"/>
        </w:rPr>
        <w:t xml:space="preserve">member </w:t>
      </w:r>
      <w:r>
        <w:rPr>
          <w:rFonts w:eastAsiaTheme="minorEastAsia"/>
          <w:szCs w:val="21"/>
        </w:rPr>
        <w:t>parents.</w:t>
      </w:r>
    </w:p>
    <w:p w14:paraId="71E02F0D" w14:textId="7250A6A3" w:rsidR="00E80447" w:rsidRPr="00E80447" w:rsidRDefault="00E80447" w:rsidP="00E80447">
      <w:pPr>
        <w:pStyle w:val="ListParagraph"/>
        <w:numPr>
          <w:ilvl w:val="0"/>
          <w:numId w:val="9"/>
        </w:numPr>
        <w:spacing w:after="0" w:line="240" w:lineRule="auto"/>
        <w:ind w:left="709"/>
        <w:jc w:val="both"/>
        <w:rPr>
          <w:szCs w:val="21"/>
        </w:rPr>
      </w:pPr>
      <w:r>
        <w:rPr>
          <w:rFonts w:eastAsiaTheme="minorEastAsia"/>
          <w:szCs w:val="21"/>
        </w:rPr>
        <w:t>Organized the 2015 UCLA Parent’s Weekend</w:t>
      </w:r>
    </w:p>
    <w:p w14:paraId="3D090269" w14:textId="40652911" w:rsidR="001D7E8D" w:rsidRPr="0096134C" w:rsidRDefault="001D7E8D" w:rsidP="008A72C1">
      <w:pPr>
        <w:pStyle w:val="ListParagraph"/>
        <w:numPr>
          <w:ilvl w:val="0"/>
          <w:numId w:val="9"/>
        </w:numPr>
        <w:spacing w:after="0" w:line="240" w:lineRule="auto"/>
        <w:ind w:left="709"/>
        <w:jc w:val="both"/>
        <w:rPr>
          <w:szCs w:val="21"/>
        </w:rPr>
      </w:pPr>
      <w:r>
        <w:rPr>
          <w:rFonts w:eastAsiaTheme="minorEastAsia"/>
          <w:szCs w:val="21"/>
        </w:rPr>
        <w:t>Communicated and connected several departments within UCLA</w:t>
      </w:r>
    </w:p>
    <w:p w14:paraId="5F4B0704" w14:textId="0275583C" w:rsidR="008A72C1" w:rsidRPr="008A72C1" w:rsidRDefault="008A72C1" w:rsidP="008A72C1">
      <w:pPr>
        <w:spacing w:after="0" w:line="240" w:lineRule="auto"/>
        <w:jc w:val="both"/>
        <w:rPr>
          <w:rFonts w:eastAsiaTheme="minorEastAsia" w:cs="Arial"/>
          <w:szCs w:val="21"/>
        </w:rPr>
      </w:pPr>
    </w:p>
    <w:p w14:paraId="67DEDE99" w14:textId="1928C094" w:rsidR="00267E79" w:rsidRDefault="00267E79" w:rsidP="008A4FAB">
      <w:pPr>
        <w:spacing w:after="0" w:line="240" w:lineRule="auto"/>
        <w:jc w:val="both"/>
        <w:rPr>
          <w:rFonts w:eastAsiaTheme="minorEastAsia" w:cs="Arial"/>
          <w:b/>
          <w:szCs w:val="21"/>
          <w:lang w:eastAsia="ko-KR"/>
        </w:rPr>
      </w:pPr>
      <w:r>
        <w:rPr>
          <w:rFonts w:eastAsiaTheme="minorEastAsia" w:cs="Arial"/>
          <w:b/>
          <w:szCs w:val="21"/>
          <w:lang w:eastAsia="ko-KR"/>
        </w:rPr>
        <w:t>Grand Hyatt Hotel</w:t>
      </w:r>
      <w:r w:rsidRPr="00267E79">
        <w:rPr>
          <w:rFonts w:eastAsiaTheme="minorEastAsia" w:cs="Arial"/>
          <w:szCs w:val="21"/>
          <w:lang w:eastAsia="ko-KR"/>
        </w:rPr>
        <w:t>, Seoul, Korea</w:t>
      </w:r>
    </w:p>
    <w:p w14:paraId="05D55CDE" w14:textId="5659DB2F" w:rsidR="00267E79" w:rsidRDefault="00267E79" w:rsidP="008A4FAB">
      <w:pPr>
        <w:spacing w:after="0" w:line="240" w:lineRule="auto"/>
        <w:jc w:val="both"/>
        <w:rPr>
          <w:rFonts w:eastAsiaTheme="minorEastAsia" w:cs="Arial"/>
          <w:i/>
          <w:szCs w:val="21"/>
          <w:lang w:eastAsia="ko-KR"/>
        </w:rPr>
      </w:pPr>
      <w:r w:rsidRPr="00267E79">
        <w:rPr>
          <w:rFonts w:eastAsiaTheme="minorEastAsia" w:cs="Arial"/>
          <w:i/>
          <w:szCs w:val="21"/>
          <w:lang w:eastAsia="ko-KR"/>
        </w:rPr>
        <w:t>Intern – Sales and Marketing Team (August 2014 to September 2014)</w:t>
      </w:r>
    </w:p>
    <w:p w14:paraId="519E30DF" w14:textId="79202E68" w:rsidR="00267E79" w:rsidRPr="0096134C" w:rsidRDefault="00CF30FB" w:rsidP="0030748A">
      <w:pPr>
        <w:pStyle w:val="ListParagraph"/>
        <w:numPr>
          <w:ilvl w:val="0"/>
          <w:numId w:val="9"/>
        </w:numPr>
        <w:spacing w:after="0" w:line="240" w:lineRule="auto"/>
        <w:ind w:left="1069"/>
        <w:jc w:val="both"/>
        <w:rPr>
          <w:szCs w:val="21"/>
        </w:rPr>
      </w:pPr>
      <w:r>
        <w:rPr>
          <w:rFonts w:eastAsiaTheme="minorEastAsia"/>
          <w:szCs w:val="21"/>
        </w:rPr>
        <w:t xml:space="preserve">Assisted in </w:t>
      </w:r>
      <w:r w:rsidR="00061AE5">
        <w:rPr>
          <w:rFonts w:eastAsiaTheme="minorEastAsia"/>
          <w:szCs w:val="21"/>
        </w:rPr>
        <w:t xml:space="preserve">putting together the </w:t>
      </w:r>
      <w:r>
        <w:rPr>
          <w:rFonts w:eastAsiaTheme="minorEastAsia"/>
          <w:szCs w:val="21"/>
        </w:rPr>
        <w:t xml:space="preserve">marketing plans for the </w:t>
      </w:r>
      <w:r w:rsidR="00061AE5">
        <w:rPr>
          <w:rFonts w:eastAsiaTheme="minorEastAsia"/>
          <w:szCs w:val="21"/>
        </w:rPr>
        <w:t xml:space="preserve">Grand Hyatt Seoul’s </w:t>
      </w:r>
      <w:r w:rsidR="00A9741A">
        <w:rPr>
          <w:rFonts w:eastAsiaTheme="minorEastAsia"/>
          <w:szCs w:val="21"/>
        </w:rPr>
        <w:t>“</w:t>
      </w:r>
      <w:r w:rsidR="0096134C">
        <w:rPr>
          <w:rFonts w:eastAsiaTheme="minorEastAsia"/>
          <w:szCs w:val="21"/>
        </w:rPr>
        <w:t>2015 Winter Package</w:t>
      </w:r>
      <w:r w:rsidR="00A9741A">
        <w:rPr>
          <w:rFonts w:eastAsiaTheme="minorEastAsia"/>
          <w:szCs w:val="21"/>
        </w:rPr>
        <w:t>”</w:t>
      </w:r>
      <w:r w:rsidR="0096134C">
        <w:rPr>
          <w:rFonts w:eastAsiaTheme="minorEastAsia"/>
          <w:szCs w:val="21"/>
        </w:rPr>
        <w:t xml:space="preserve"> </w:t>
      </w:r>
    </w:p>
    <w:p w14:paraId="3A3A35E0" w14:textId="6501B32F" w:rsidR="0096134C" w:rsidRDefault="0096134C" w:rsidP="0030748A">
      <w:pPr>
        <w:pStyle w:val="ListParagraph"/>
        <w:numPr>
          <w:ilvl w:val="0"/>
          <w:numId w:val="9"/>
        </w:numPr>
        <w:spacing w:after="0" w:line="240" w:lineRule="auto"/>
        <w:ind w:left="1069"/>
        <w:jc w:val="both"/>
        <w:rPr>
          <w:szCs w:val="21"/>
        </w:rPr>
      </w:pPr>
      <w:r>
        <w:rPr>
          <w:szCs w:val="21"/>
        </w:rPr>
        <w:t>Data analysis work for the room reservation system currently used at Hyatt Hotels across the globe</w:t>
      </w:r>
    </w:p>
    <w:p w14:paraId="376C57ED" w14:textId="75270DCB" w:rsidR="0096134C" w:rsidRDefault="00061AE5" w:rsidP="0030748A">
      <w:pPr>
        <w:pStyle w:val="ListParagraph"/>
        <w:numPr>
          <w:ilvl w:val="0"/>
          <w:numId w:val="9"/>
        </w:numPr>
        <w:spacing w:after="0" w:line="240" w:lineRule="auto"/>
        <w:ind w:left="1069"/>
        <w:jc w:val="both"/>
        <w:rPr>
          <w:szCs w:val="21"/>
        </w:rPr>
      </w:pPr>
      <w:r>
        <w:rPr>
          <w:szCs w:val="21"/>
        </w:rPr>
        <w:t>Undertaking r</w:t>
      </w:r>
      <w:r w:rsidR="00A9741A">
        <w:rPr>
          <w:szCs w:val="21"/>
        </w:rPr>
        <w:t>esearch for the Market Communications T</w:t>
      </w:r>
      <w:r w:rsidR="0096134C">
        <w:rPr>
          <w:szCs w:val="21"/>
        </w:rPr>
        <w:t>eam</w:t>
      </w:r>
      <w:r>
        <w:rPr>
          <w:szCs w:val="21"/>
        </w:rPr>
        <w:t xml:space="preserve"> by going through news media and looking for market trends and developments</w:t>
      </w:r>
    </w:p>
    <w:p w14:paraId="5A44F2F1" w14:textId="1ACB2602" w:rsidR="0096134C" w:rsidRPr="0096134C" w:rsidRDefault="0096134C" w:rsidP="0030748A">
      <w:pPr>
        <w:pStyle w:val="ListParagraph"/>
        <w:numPr>
          <w:ilvl w:val="0"/>
          <w:numId w:val="9"/>
        </w:numPr>
        <w:spacing w:after="0" w:line="240" w:lineRule="auto"/>
        <w:ind w:left="1069"/>
        <w:jc w:val="both"/>
        <w:rPr>
          <w:szCs w:val="21"/>
        </w:rPr>
      </w:pPr>
      <w:r>
        <w:rPr>
          <w:szCs w:val="21"/>
        </w:rPr>
        <w:t xml:space="preserve">Translating Korean legal documents </w:t>
      </w:r>
      <w:r w:rsidR="00CF30FB">
        <w:rPr>
          <w:szCs w:val="21"/>
        </w:rPr>
        <w:t>in</w:t>
      </w:r>
      <w:r>
        <w:rPr>
          <w:szCs w:val="21"/>
        </w:rPr>
        <w:t xml:space="preserve">to English </w:t>
      </w:r>
      <w:r w:rsidR="00CF30FB">
        <w:rPr>
          <w:szCs w:val="21"/>
        </w:rPr>
        <w:t>regarding commercial transaction</w:t>
      </w:r>
      <w:r w:rsidR="00A9741A">
        <w:rPr>
          <w:szCs w:val="21"/>
        </w:rPr>
        <w:t>s</w:t>
      </w:r>
    </w:p>
    <w:p w14:paraId="2296D4C9" w14:textId="77777777" w:rsidR="00267E79" w:rsidRPr="00267E79" w:rsidRDefault="00267E79" w:rsidP="008A4FAB">
      <w:pPr>
        <w:spacing w:after="0" w:line="240" w:lineRule="auto"/>
        <w:jc w:val="both"/>
        <w:rPr>
          <w:rFonts w:eastAsiaTheme="minorEastAsia" w:cs="Arial"/>
          <w:i/>
          <w:szCs w:val="21"/>
          <w:lang w:eastAsia="ko-KR"/>
        </w:rPr>
      </w:pPr>
    </w:p>
    <w:p w14:paraId="2AE85713" w14:textId="4A2479AC" w:rsidR="008A4FAB" w:rsidRPr="00B96972" w:rsidRDefault="00AB5C15" w:rsidP="008A4FAB">
      <w:pPr>
        <w:spacing w:after="0" w:line="240" w:lineRule="auto"/>
        <w:jc w:val="both"/>
        <w:rPr>
          <w:rFonts w:cs="Arial"/>
          <w:szCs w:val="21"/>
        </w:rPr>
      </w:pPr>
      <w:r w:rsidRPr="00B96972">
        <w:rPr>
          <w:rFonts w:eastAsiaTheme="minorEastAsia" w:cs="Arial" w:hint="eastAsia"/>
          <w:b/>
          <w:szCs w:val="21"/>
          <w:lang w:eastAsia="ko-KR"/>
        </w:rPr>
        <w:t>Hyundai Card</w:t>
      </w:r>
      <w:r w:rsidR="008A4FAB" w:rsidRPr="00B96972">
        <w:rPr>
          <w:rFonts w:cs="Arial"/>
          <w:szCs w:val="21"/>
        </w:rPr>
        <w:t>, Seoul, Korea</w:t>
      </w:r>
    </w:p>
    <w:p w14:paraId="2E613D2F" w14:textId="6D07CEFB" w:rsidR="008A4FAB" w:rsidRPr="00B96972" w:rsidRDefault="00AB5C15" w:rsidP="008A4FAB">
      <w:pPr>
        <w:spacing w:after="0" w:line="240" w:lineRule="auto"/>
        <w:jc w:val="both"/>
        <w:rPr>
          <w:rFonts w:eastAsiaTheme="minorEastAsia"/>
          <w:szCs w:val="21"/>
          <w:lang w:eastAsia="ko-KR"/>
        </w:rPr>
      </w:pPr>
      <w:r w:rsidRPr="00B96972">
        <w:rPr>
          <w:rFonts w:eastAsiaTheme="minorEastAsia" w:cs="Arial" w:hint="eastAsia"/>
          <w:i/>
          <w:szCs w:val="21"/>
          <w:lang w:eastAsia="ko-KR"/>
        </w:rPr>
        <w:t>Intern</w:t>
      </w:r>
      <w:r w:rsidR="008A4FAB" w:rsidRPr="00B96972">
        <w:rPr>
          <w:rFonts w:cs="Arial"/>
          <w:i/>
          <w:szCs w:val="21"/>
        </w:rPr>
        <w:t xml:space="preserve"> </w:t>
      </w:r>
      <w:r w:rsidR="008A4FAB" w:rsidRPr="00B96972">
        <w:rPr>
          <w:szCs w:val="21"/>
        </w:rPr>
        <w:t xml:space="preserve">– </w:t>
      </w:r>
      <w:r w:rsidRPr="00B96972">
        <w:rPr>
          <w:rFonts w:eastAsiaTheme="minorEastAsia" w:hint="eastAsia"/>
          <w:i/>
          <w:szCs w:val="21"/>
          <w:lang w:eastAsia="ko-KR"/>
        </w:rPr>
        <w:t xml:space="preserve">Sales &amp; Marketing Team </w:t>
      </w:r>
      <w:r w:rsidRPr="00B96972">
        <w:rPr>
          <w:rFonts w:eastAsiaTheme="minorEastAsia" w:hint="eastAsia"/>
          <w:szCs w:val="21"/>
          <w:lang w:eastAsia="ko-KR"/>
        </w:rPr>
        <w:t xml:space="preserve">(June 2013 </w:t>
      </w:r>
      <w:r w:rsidRPr="00B96972">
        <w:rPr>
          <w:rFonts w:eastAsiaTheme="minorEastAsia"/>
          <w:szCs w:val="21"/>
          <w:lang w:eastAsia="ko-KR"/>
        </w:rPr>
        <w:t>–</w:t>
      </w:r>
      <w:r w:rsidRPr="00B96972">
        <w:rPr>
          <w:rFonts w:eastAsiaTheme="minorEastAsia" w:hint="eastAsia"/>
          <w:szCs w:val="21"/>
          <w:lang w:eastAsia="ko-KR"/>
        </w:rPr>
        <w:t xml:space="preserve"> July 2013)</w:t>
      </w:r>
    </w:p>
    <w:p w14:paraId="63750046" w14:textId="435F92C4" w:rsidR="008A4FAB" w:rsidRPr="00B96972" w:rsidRDefault="00AB5C15" w:rsidP="00AB5C15">
      <w:pPr>
        <w:pStyle w:val="ListParagraph"/>
        <w:numPr>
          <w:ilvl w:val="0"/>
          <w:numId w:val="9"/>
        </w:numPr>
        <w:spacing w:after="0" w:line="240" w:lineRule="auto"/>
        <w:ind w:left="709"/>
        <w:jc w:val="both"/>
        <w:rPr>
          <w:szCs w:val="21"/>
        </w:rPr>
      </w:pPr>
      <w:r w:rsidRPr="00B96972">
        <w:rPr>
          <w:rFonts w:eastAsiaTheme="minorEastAsia" w:hint="eastAsia"/>
          <w:szCs w:val="21"/>
        </w:rPr>
        <w:t xml:space="preserve">Assisted in </w:t>
      </w:r>
      <w:r w:rsidRPr="00B96972">
        <w:rPr>
          <w:rFonts w:eastAsiaTheme="minorEastAsia"/>
          <w:szCs w:val="21"/>
        </w:rPr>
        <w:t>organizing</w:t>
      </w:r>
      <w:r w:rsidRPr="00B96972">
        <w:rPr>
          <w:rFonts w:eastAsiaTheme="minorEastAsia" w:hint="eastAsia"/>
          <w:szCs w:val="21"/>
        </w:rPr>
        <w:t xml:space="preserve"> the annual </w:t>
      </w:r>
      <w:r w:rsidRPr="00B96972">
        <w:rPr>
          <w:rFonts w:eastAsiaTheme="minorEastAsia"/>
          <w:szCs w:val="21"/>
        </w:rPr>
        <w:t>“</w:t>
      </w:r>
      <w:r w:rsidRPr="00B96972">
        <w:rPr>
          <w:rFonts w:eastAsiaTheme="minorEastAsia" w:hint="eastAsia"/>
          <w:szCs w:val="21"/>
        </w:rPr>
        <w:t>Rock Super Concert</w:t>
      </w:r>
      <w:r w:rsidRPr="00B96972">
        <w:rPr>
          <w:rFonts w:eastAsiaTheme="minorEastAsia"/>
          <w:szCs w:val="21"/>
        </w:rPr>
        <w:t>”</w:t>
      </w:r>
      <w:r w:rsidR="00A9741A">
        <w:rPr>
          <w:rFonts w:eastAsiaTheme="minorEastAsia" w:hint="eastAsia"/>
          <w:szCs w:val="21"/>
        </w:rPr>
        <w:t xml:space="preserve"> and</w:t>
      </w:r>
      <w:r w:rsidR="00A9741A">
        <w:rPr>
          <w:rFonts w:eastAsiaTheme="minorEastAsia"/>
          <w:szCs w:val="21"/>
        </w:rPr>
        <w:t xml:space="preserve"> </w:t>
      </w:r>
      <w:r w:rsidR="00A9741A">
        <w:rPr>
          <w:rFonts w:eastAsiaTheme="minorEastAsia" w:hint="eastAsia"/>
          <w:szCs w:val="21"/>
        </w:rPr>
        <w:t xml:space="preserve">multiple </w:t>
      </w:r>
      <w:r w:rsidR="00A9741A">
        <w:rPr>
          <w:rFonts w:eastAsiaTheme="minorEastAsia"/>
          <w:szCs w:val="21"/>
        </w:rPr>
        <w:t xml:space="preserve">other </w:t>
      </w:r>
      <w:r w:rsidRPr="00B96972">
        <w:rPr>
          <w:rFonts w:eastAsiaTheme="minorEastAsia" w:hint="eastAsia"/>
          <w:szCs w:val="21"/>
        </w:rPr>
        <w:t xml:space="preserve">promotions and in charge of </w:t>
      </w:r>
      <w:r w:rsidR="00A9741A">
        <w:rPr>
          <w:rFonts w:eastAsiaTheme="minorEastAsia"/>
          <w:szCs w:val="21"/>
        </w:rPr>
        <w:t>portions</w:t>
      </w:r>
      <w:r w:rsidRPr="00B96972">
        <w:rPr>
          <w:rFonts w:eastAsiaTheme="minorEastAsia" w:hint="eastAsia"/>
          <w:szCs w:val="21"/>
        </w:rPr>
        <w:t xml:space="preserve"> of the commercials made in connection thereto while </w:t>
      </w:r>
      <w:r w:rsidRPr="00B96972">
        <w:rPr>
          <w:rFonts w:eastAsiaTheme="minorEastAsia"/>
          <w:szCs w:val="21"/>
        </w:rPr>
        <w:t>working</w:t>
      </w:r>
      <w:r w:rsidR="00A9741A">
        <w:rPr>
          <w:rFonts w:eastAsiaTheme="minorEastAsia" w:hint="eastAsia"/>
          <w:szCs w:val="21"/>
        </w:rPr>
        <w:t xml:space="preserve"> in the Card Branding Division</w:t>
      </w:r>
    </w:p>
    <w:p w14:paraId="1A987338" w14:textId="182AEEE1" w:rsidR="008A4FAB" w:rsidRPr="00B96972" w:rsidRDefault="00AB5C15" w:rsidP="008A4FAB">
      <w:pPr>
        <w:pStyle w:val="ListParagraph"/>
        <w:numPr>
          <w:ilvl w:val="0"/>
          <w:numId w:val="9"/>
        </w:numPr>
        <w:spacing w:after="0" w:line="240" w:lineRule="auto"/>
        <w:ind w:left="709"/>
        <w:jc w:val="both"/>
        <w:rPr>
          <w:szCs w:val="21"/>
        </w:rPr>
      </w:pPr>
      <w:r w:rsidRPr="00B96972">
        <w:rPr>
          <w:rFonts w:eastAsiaTheme="minorEastAsia" w:hint="eastAsia"/>
          <w:szCs w:val="21"/>
        </w:rPr>
        <w:t xml:space="preserve">Contributed to finding practical solutions to challenges, including how to enhance sales of Hyundai Card products through </w:t>
      </w:r>
      <w:proofErr w:type="spellStart"/>
      <w:r w:rsidRPr="00B96972">
        <w:rPr>
          <w:rFonts w:eastAsiaTheme="minorEastAsia" w:hint="eastAsia"/>
          <w:i/>
          <w:szCs w:val="21"/>
        </w:rPr>
        <w:t>Privia</w:t>
      </w:r>
      <w:proofErr w:type="spellEnd"/>
      <w:r w:rsidRPr="00B96972">
        <w:rPr>
          <w:rFonts w:eastAsiaTheme="minorEastAsia" w:hint="eastAsia"/>
          <w:szCs w:val="21"/>
        </w:rPr>
        <w:t xml:space="preserve"> services locate</w:t>
      </w:r>
      <w:r w:rsidR="00A9741A">
        <w:rPr>
          <w:rFonts w:eastAsiaTheme="minorEastAsia"/>
          <w:szCs w:val="21"/>
        </w:rPr>
        <w:t>d</w:t>
      </w:r>
      <w:r w:rsidR="00A9741A">
        <w:rPr>
          <w:rFonts w:eastAsiaTheme="minorEastAsia" w:hint="eastAsia"/>
          <w:szCs w:val="21"/>
        </w:rPr>
        <w:t xml:space="preserve"> in retail stores</w:t>
      </w:r>
    </w:p>
    <w:p w14:paraId="5C103D21" w14:textId="026A51F9" w:rsidR="00C66BF2" w:rsidRPr="003172CC" w:rsidRDefault="00AB5C15" w:rsidP="008A4FAB">
      <w:pPr>
        <w:pStyle w:val="ListParagraph"/>
        <w:numPr>
          <w:ilvl w:val="0"/>
          <w:numId w:val="9"/>
        </w:numPr>
        <w:spacing w:after="0" w:line="240" w:lineRule="auto"/>
        <w:ind w:left="709"/>
        <w:jc w:val="both"/>
        <w:rPr>
          <w:szCs w:val="21"/>
        </w:rPr>
      </w:pPr>
      <w:r w:rsidRPr="00B96972">
        <w:rPr>
          <w:rFonts w:eastAsiaTheme="minorEastAsia" w:hint="eastAsia"/>
          <w:szCs w:val="21"/>
        </w:rPr>
        <w:t>Monitored and surveyed customer satisfaction by visiting vario</w:t>
      </w:r>
      <w:r w:rsidR="00A9741A">
        <w:rPr>
          <w:rFonts w:eastAsiaTheme="minorEastAsia" w:hint="eastAsia"/>
          <w:szCs w:val="21"/>
        </w:rPr>
        <w:t>us Hyundai Card shops/locations</w:t>
      </w:r>
    </w:p>
    <w:p w14:paraId="3C5EE3A0" w14:textId="77777777" w:rsidR="003172CC" w:rsidRDefault="003172CC" w:rsidP="008A4FAB">
      <w:pPr>
        <w:spacing w:after="0" w:line="240" w:lineRule="auto"/>
        <w:jc w:val="both"/>
        <w:rPr>
          <w:rFonts w:cs="Arial"/>
          <w:b/>
          <w:sz w:val="20"/>
          <w:szCs w:val="20"/>
        </w:rPr>
      </w:pPr>
    </w:p>
    <w:p w14:paraId="4D4A1DAA" w14:textId="2552188E" w:rsidR="00754055" w:rsidRPr="00B96972" w:rsidRDefault="00AB5C15" w:rsidP="008A4FAB">
      <w:pPr>
        <w:spacing w:after="0" w:line="240" w:lineRule="auto"/>
        <w:jc w:val="both"/>
        <w:rPr>
          <w:rFonts w:eastAsiaTheme="minorEastAsia" w:cs="Arial"/>
          <w:szCs w:val="21"/>
          <w:lang w:eastAsia="ko-KR"/>
        </w:rPr>
      </w:pPr>
      <w:r w:rsidRPr="00B96972">
        <w:rPr>
          <w:rFonts w:eastAsiaTheme="minorEastAsia" w:cs="Arial" w:hint="eastAsia"/>
          <w:b/>
          <w:szCs w:val="21"/>
          <w:lang w:eastAsia="ko-KR"/>
        </w:rPr>
        <w:t>Law Offices of Cheng, Cho and Yee, P.C.</w:t>
      </w:r>
      <w:r w:rsidR="003512B9" w:rsidRPr="00B96972">
        <w:rPr>
          <w:rFonts w:cs="Arial"/>
          <w:szCs w:val="21"/>
        </w:rPr>
        <w:t xml:space="preserve">, </w:t>
      </w:r>
      <w:r w:rsidRPr="00B96972">
        <w:rPr>
          <w:rFonts w:eastAsiaTheme="minorEastAsia" w:cs="Arial" w:hint="eastAsia"/>
          <w:szCs w:val="21"/>
          <w:lang w:eastAsia="ko-KR"/>
        </w:rPr>
        <w:t>Chicago</w:t>
      </w:r>
      <w:r w:rsidR="00CF04E7" w:rsidRPr="00B96972">
        <w:rPr>
          <w:rFonts w:eastAsiaTheme="minorEastAsia" w:cs="Arial" w:hint="eastAsia"/>
          <w:szCs w:val="21"/>
          <w:lang w:eastAsia="ko-KR"/>
        </w:rPr>
        <w:t>, IL</w:t>
      </w:r>
      <w:r w:rsidRPr="00B96972">
        <w:rPr>
          <w:rFonts w:eastAsiaTheme="minorEastAsia" w:cs="Arial" w:hint="eastAsia"/>
          <w:szCs w:val="21"/>
          <w:lang w:eastAsia="ko-KR"/>
        </w:rPr>
        <w:t xml:space="preserve"> (US)</w:t>
      </w:r>
    </w:p>
    <w:p w14:paraId="2F60E7FD" w14:textId="0C8576DC" w:rsidR="00754055" w:rsidRPr="00B96972" w:rsidRDefault="00AB5C15" w:rsidP="008A4FAB">
      <w:pPr>
        <w:spacing w:after="0" w:line="240" w:lineRule="auto"/>
        <w:jc w:val="both"/>
        <w:rPr>
          <w:rFonts w:cs="Arial"/>
          <w:szCs w:val="21"/>
        </w:rPr>
      </w:pPr>
      <w:r w:rsidRPr="00B96972">
        <w:rPr>
          <w:rFonts w:eastAsiaTheme="minorEastAsia" w:cs="Arial" w:hint="eastAsia"/>
          <w:i/>
          <w:szCs w:val="21"/>
          <w:lang w:eastAsia="ko-KR"/>
        </w:rPr>
        <w:t>Intern</w:t>
      </w:r>
      <w:r w:rsidR="003512B9" w:rsidRPr="00B96972">
        <w:rPr>
          <w:rFonts w:cs="Arial"/>
          <w:i/>
          <w:szCs w:val="21"/>
        </w:rPr>
        <w:t xml:space="preserve"> </w:t>
      </w:r>
      <w:r w:rsidR="008A4FAB" w:rsidRPr="00B96972">
        <w:rPr>
          <w:rFonts w:cs="Arial"/>
          <w:i/>
          <w:szCs w:val="21"/>
        </w:rPr>
        <w:t>–</w:t>
      </w:r>
      <w:r w:rsidRPr="00B96972">
        <w:rPr>
          <w:rFonts w:eastAsiaTheme="minorEastAsia" w:cs="Arial" w:hint="eastAsia"/>
          <w:i/>
          <w:szCs w:val="21"/>
          <w:lang w:eastAsia="ko-KR"/>
        </w:rPr>
        <w:t xml:space="preserve"> </w:t>
      </w:r>
      <w:r w:rsidR="00523DAF">
        <w:rPr>
          <w:rFonts w:eastAsiaTheme="minorEastAsia" w:cs="Arial" w:hint="eastAsia"/>
          <w:i/>
          <w:szCs w:val="21"/>
          <w:lang w:eastAsia="ko-KR"/>
        </w:rPr>
        <w:t xml:space="preserve">Immigration </w:t>
      </w:r>
      <w:r w:rsidRPr="00B96972">
        <w:rPr>
          <w:rFonts w:eastAsiaTheme="minorEastAsia" w:cs="Arial" w:hint="eastAsia"/>
          <w:i/>
          <w:szCs w:val="21"/>
          <w:lang w:eastAsia="ko-KR"/>
        </w:rPr>
        <w:t xml:space="preserve">Practice Team </w:t>
      </w:r>
      <w:r w:rsidR="003512B9" w:rsidRPr="00B96972">
        <w:rPr>
          <w:rFonts w:cs="Arial"/>
          <w:szCs w:val="21"/>
        </w:rPr>
        <w:t>(</w:t>
      </w:r>
      <w:r w:rsidRPr="00B96972">
        <w:rPr>
          <w:rFonts w:eastAsiaTheme="minorEastAsia" w:cs="Arial" w:hint="eastAsia"/>
          <w:szCs w:val="21"/>
          <w:lang w:eastAsia="ko-KR"/>
        </w:rPr>
        <w:t>July 2012</w:t>
      </w:r>
      <w:r w:rsidR="003512B9" w:rsidRPr="00B96972">
        <w:rPr>
          <w:rFonts w:cs="Arial"/>
          <w:szCs w:val="21"/>
        </w:rPr>
        <w:t xml:space="preserve"> </w:t>
      </w:r>
      <w:r w:rsidR="008A4FAB" w:rsidRPr="00B96972">
        <w:rPr>
          <w:rFonts w:cs="Arial"/>
          <w:szCs w:val="21"/>
        </w:rPr>
        <w:t>–</w:t>
      </w:r>
      <w:r w:rsidR="003512B9" w:rsidRPr="00B96972">
        <w:rPr>
          <w:rFonts w:cs="Arial"/>
          <w:szCs w:val="21"/>
        </w:rPr>
        <w:t xml:space="preserve"> </w:t>
      </w:r>
      <w:r w:rsidRPr="00B96972">
        <w:rPr>
          <w:rFonts w:eastAsiaTheme="minorEastAsia" w:cs="Arial" w:hint="eastAsia"/>
          <w:szCs w:val="21"/>
          <w:lang w:eastAsia="ko-KR"/>
        </w:rPr>
        <w:t>August</w:t>
      </w:r>
      <w:r w:rsidR="008A4FAB" w:rsidRPr="00B96972">
        <w:rPr>
          <w:rFonts w:cs="Arial"/>
          <w:szCs w:val="21"/>
        </w:rPr>
        <w:t xml:space="preserve"> 201</w:t>
      </w:r>
      <w:r w:rsidRPr="00B96972">
        <w:rPr>
          <w:rFonts w:eastAsiaTheme="minorEastAsia" w:cs="Arial" w:hint="eastAsia"/>
          <w:szCs w:val="21"/>
          <w:lang w:eastAsia="ko-KR"/>
        </w:rPr>
        <w:t>2</w:t>
      </w:r>
      <w:r w:rsidR="003512B9" w:rsidRPr="00B96972">
        <w:rPr>
          <w:rFonts w:cs="Arial"/>
          <w:szCs w:val="21"/>
        </w:rPr>
        <w:t>)</w:t>
      </w:r>
    </w:p>
    <w:p w14:paraId="33B09799" w14:textId="12AEE44C" w:rsidR="00754055" w:rsidRPr="00B96972" w:rsidRDefault="00AB5C15" w:rsidP="008A4FAB">
      <w:pPr>
        <w:pStyle w:val="ListParagraph"/>
        <w:numPr>
          <w:ilvl w:val="0"/>
          <w:numId w:val="5"/>
        </w:numPr>
        <w:spacing w:after="0" w:line="240" w:lineRule="auto"/>
        <w:jc w:val="both"/>
        <w:rPr>
          <w:rFonts w:cs="Arial"/>
          <w:position w:val="-2"/>
          <w:szCs w:val="21"/>
        </w:rPr>
      </w:pPr>
      <w:r w:rsidRPr="00B96972">
        <w:rPr>
          <w:rFonts w:eastAsiaTheme="minorEastAsia" w:cs="Arial" w:hint="eastAsia"/>
          <w:szCs w:val="21"/>
        </w:rPr>
        <w:t>Conducted r</w:t>
      </w:r>
      <w:r w:rsidR="00A9741A">
        <w:rPr>
          <w:rFonts w:eastAsiaTheme="minorEastAsia" w:cs="Arial" w:hint="eastAsia"/>
          <w:szCs w:val="21"/>
        </w:rPr>
        <w:t>esearch on various legal issues</w:t>
      </w:r>
    </w:p>
    <w:p w14:paraId="18B49563" w14:textId="6B05067E" w:rsidR="00754055" w:rsidRPr="00B96972" w:rsidRDefault="00AB5C15" w:rsidP="008A4FAB">
      <w:pPr>
        <w:pStyle w:val="ListParagraph"/>
        <w:numPr>
          <w:ilvl w:val="0"/>
          <w:numId w:val="5"/>
        </w:numPr>
        <w:spacing w:after="0" w:line="240" w:lineRule="auto"/>
        <w:jc w:val="both"/>
        <w:rPr>
          <w:rFonts w:cs="Arial"/>
          <w:position w:val="-2"/>
          <w:szCs w:val="21"/>
        </w:rPr>
      </w:pPr>
      <w:r w:rsidRPr="00B96972">
        <w:rPr>
          <w:rFonts w:eastAsiaTheme="minorEastAsia" w:cs="Arial" w:hint="eastAsia"/>
          <w:szCs w:val="21"/>
        </w:rPr>
        <w:t>Organized, filed, and maintained case doc</w:t>
      </w:r>
      <w:r w:rsidR="00A9741A">
        <w:rPr>
          <w:rFonts w:eastAsiaTheme="minorEastAsia" w:cs="Arial" w:hint="eastAsia"/>
          <w:szCs w:val="21"/>
        </w:rPr>
        <w:t>uments and records for the firm</w:t>
      </w:r>
    </w:p>
    <w:p w14:paraId="62D3B168" w14:textId="62AD33B1" w:rsidR="00754055" w:rsidRPr="00B96972" w:rsidRDefault="00AB5C15" w:rsidP="008A4FAB">
      <w:pPr>
        <w:pStyle w:val="ListParagraph"/>
        <w:numPr>
          <w:ilvl w:val="0"/>
          <w:numId w:val="5"/>
        </w:numPr>
        <w:spacing w:after="0" w:line="240" w:lineRule="auto"/>
        <w:jc w:val="both"/>
        <w:rPr>
          <w:rFonts w:cs="Arial"/>
          <w:position w:val="-2"/>
          <w:szCs w:val="21"/>
        </w:rPr>
      </w:pPr>
      <w:r w:rsidRPr="00B96972">
        <w:rPr>
          <w:rFonts w:eastAsiaTheme="minorEastAsia" w:cs="Arial" w:hint="eastAsia"/>
          <w:szCs w:val="21"/>
        </w:rPr>
        <w:t>Assiste</w:t>
      </w:r>
      <w:r w:rsidR="00A9741A">
        <w:rPr>
          <w:rFonts w:eastAsiaTheme="minorEastAsia" w:cs="Arial" w:hint="eastAsia"/>
          <w:szCs w:val="21"/>
        </w:rPr>
        <w:t>d in computer programming needs</w:t>
      </w:r>
    </w:p>
    <w:p w14:paraId="6E49D6B1" w14:textId="77777777" w:rsidR="00552841" w:rsidRPr="00B96972" w:rsidRDefault="00552841" w:rsidP="008A4FAB">
      <w:pPr>
        <w:pStyle w:val="ListParagraph"/>
        <w:spacing w:after="0" w:line="240" w:lineRule="auto"/>
        <w:ind w:left="1440"/>
        <w:jc w:val="both"/>
        <w:rPr>
          <w:rFonts w:cs="Arial"/>
          <w:position w:val="-2"/>
          <w:szCs w:val="21"/>
        </w:rPr>
      </w:pPr>
    </w:p>
    <w:p w14:paraId="29254978" w14:textId="6FE446EA" w:rsidR="0017641E" w:rsidRDefault="0017641E" w:rsidP="0017641E">
      <w:pPr>
        <w:spacing w:after="0" w:line="240" w:lineRule="auto"/>
        <w:rPr>
          <w:rFonts w:eastAsiaTheme="minorEastAsia" w:cs="Arial"/>
          <w:b/>
          <w:szCs w:val="21"/>
          <w:u w:val="single"/>
          <w:lang w:eastAsia="ko-KR"/>
        </w:rPr>
      </w:pPr>
    </w:p>
    <w:p w14:paraId="13254D70" w14:textId="3D4FF5BE" w:rsidR="005A050C" w:rsidRPr="002208EF" w:rsidRDefault="00CF04E7" w:rsidP="002208EF">
      <w:pPr>
        <w:spacing w:after="0" w:line="240" w:lineRule="auto"/>
        <w:jc w:val="center"/>
        <w:rPr>
          <w:rFonts w:eastAsiaTheme="minorEastAsia" w:cs="Arial"/>
          <w:szCs w:val="21"/>
          <w:lang w:eastAsia="ko-KR"/>
        </w:rPr>
      </w:pPr>
      <w:r w:rsidRPr="00B96972">
        <w:rPr>
          <w:rFonts w:eastAsiaTheme="minorEastAsia" w:cs="Arial" w:hint="eastAsia"/>
          <w:b/>
          <w:szCs w:val="21"/>
          <w:u w:val="single"/>
          <w:lang w:eastAsia="ko-KR"/>
        </w:rPr>
        <w:t>ACTIVITIE</w:t>
      </w:r>
      <w:r w:rsidR="00C97FD2">
        <w:rPr>
          <w:rFonts w:eastAsiaTheme="minorEastAsia" w:cs="Arial"/>
          <w:b/>
          <w:szCs w:val="21"/>
          <w:u w:val="single"/>
          <w:lang w:eastAsia="ko-KR"/>
        </w:rPr>
        <w:t>S</w:t>
      </w:r>
    </w:p>
    <w:p w14:paraId="33881B97" w14:textId="77777777" w:rsidR="00B254BE" w:rsidRDefault="00B254BE" w:rsidP="00B96972">
      <w:pPr>
        <w:spacing w:after="0" w:line="240" w:lineRule="auto"/>
        <w:jc w:val="both"/>
        <w:rPr>
          <w:rFonts w:eastAsiaTheme="minorEastAsia" w:cs="Arial"/>
          <w:b/>
          <w:szCs w:val="21"/>
          <w:lang w:eastAsia="ko-KR"/>
        </w:rPr>
      </w:pPr>
    </w:p>
    <w:p w14:paraId="2A9AB8BA" w14:textId="0244D9C5" w:rsidR="00CF04E7" w:rsidRPr="00F93A1A" w:rsidRDefault="00CF04E7" w:rsidP="00B96972">
      <w:pPr>
        <w:spacing w:after="0" w:line="240" w:lineRule="auto"/>
        <w:jc w:val="both"/>
        <w:rPr>
          <w:rFonts w:eastAsiaTheme="minorEastAsia" w:cs="Arial"/>
          <w:szCs w:val="21"/>
          <w:lang w:eastAsia="ko-KR"/>
        </w:rPr>
      </w:pPr>
      <w:r w:rsidRPr="00B96972">
        <w:rPr>
          <w:rFonts w:eastAsiaTheme="minorEastAsia" w:cs="Arial" w:hint="eastAsia"/>
          <w:b/>
          <w:szCs w:val="21"/>
          <w:lang w:eastAsia="ko-KR"/>
        </w:rPr>
        <w:t>UCLA Volunteer Center</w:t>
      </w:r>
      <w:r w:rsidRPr="00B96972">
        <w:rPr>
          <w:rFonts w:cs="Arial"/>
          <w:szCs w:val="21"/>
        </w:rPr>
        <w:t xml:space="preserve">, </w:t>
      </w:r>
      <w:r w:rsidRPr="00B96972">
        <w:rPr>
          <w:rFonts w:eastAsiaTheme="minorEastAsia" w:cs="Arial" w:hint="eastAsia"/>
          <w:szCs w:val="21"/>
          <w:lang w:eastAsia="ko-KR"/>
        </w:rPr>
        <w:t xml:space="preserve">Los </w:t>
      </w:r>
      <w:r w:rsidRPr="00B96972">
        <w:rPr>
          <w:rFonts w:eastAsiaTheme="minorEastAsia" w:cs="Arial"/>
          <w:szCs w:val="21"/>
          <w:lang w:eastAsia="ko-KR"/>
        </w:rPr>
        <w:t>Angeles</w:t>
      </w:r>
      <w:r w:rsidRPr="00B96972">
        <w:rPr>
          <w:rFonts w:cs="Arial"/>
          <w:szCs w:val="21"/>
        </w:rPr>
        <w:t xml:space="preserve">, </w:t>
      </w:r>
      <w:r w:rsidRPr="00B96972">
        <w:rPr>
          <w:rFonts w:eastAsiaTheme="minorEastAsia" w:cs="Arial" w:hint="eastAsia"/>
          <w:szCs w:val="21"/>
          <w:lang w:eastAsia="ko-KR"/>
        </w:rPr>
        <w:t>CA</w:t>
      </w:r>
      <w:r w:rsidR="00F93A1A">
        <w:rPr>
          <w:rFonts w:eastAsiaTheme="minorEastAsia" w:cs="Arial" w:hint="eastAsia"/>
          <w:szCs w:val="21"/>
          <w:lang w:eastAsia="ko-KR"/>
        </w:rPr>
        <w:t xml:space="preserve"> (US)</w:t>
      </w:r>
    </w:p>
    <w:p w14:paraId="0CAD7B3C" w14:textId="1AC8E57E" w:rsidR="00CF04E7" w:rsidRPr="00B96972" w:rsidRDefault="00CF04E7" w:rsidP="00B96972">
      <w:pPr>
        <w:spacing w:after="0" w:line="240" w:lineRule="auto"/>
        <w:jc w:val="both"/>
        <w:rPr>
          <w:rFonts w:eastAsiaTheme="minorEastAsia"/>
          <w:szCs w:val="21"/>
          <w:lang w:eastAsia="ko-KR"/>
        </w:rPr>
      </w:pPr>
      <w:r w:rsidRPr="00B96972">
        <w:rPr>
          <w:rFonts w:eastAsiaTheme="minorEastAsia" w:cs="Arial" w:hint="eastAsia"/>
          <w:i/>
          <w:szCs w:val="21"/>
          <w:lang w:eastAsia="ko-KR"/>
        </w:rPr>
        <w:t xml:space="preserve">Staff Volunteer </w:t>
      </w:r>
      <w:r w:rsidRPr="00B96972">
        <w:rPr>
          <w:rFonts w:eastAsiaTheme="minorEastAsia" w:cs="Arial" w:hint="eastAsia"/>
          <w:szCs w:val="21"/>
          <w:lang w:eastAsia="ko-KR"/>
        </w:rPr>
        <w:t>(</w:t>
      </w:r>
      <w:r w:rsidRPr="00B96972">
        <w:rPr>
          <w:rFonts w:eastAsiaTheme="minorEastAsia" w:hint="eastAsia"/>
          <w:szCs w:val="21"/>
          <w:lang w:eastAsia="ko-KR"/>
        </w:rPr>
        <w:t>2012, 2013)</w:t>
      </w:r>
    </w:p>
    <w:p w14:paraId="5F331F24" w14:textId="668320BB" w:rsidR="00CF04E7" w:rsidRPr="00B96972" w:rsidRDefault="00CF04E7" w:rsidP="00B96972">
      <w:pPr>
        <w:pStyle w:val="ListParagraph"/>
        <w:numPr>
          <w:ilvl w:val="0"/>
          <w:numId w:val="9"/>
        </w:numPr>
        <w:spacing w:line="240" w:lineRule="auto"/>
        <w:ind w:left="709"/>
        <w:rPr>
          <w:rFonts w:cs="Arial"/>
          <w:b/>
          <w:szCs w:val="21"/>
        </w:rPr>
      </w:pPr>
      <w:r w:rsidRPr="00B96972">
        <w:rPr>
          <w:rFonts w:eastAsiaTheme="minorEastAsia"/>
          <w:szCs w:val="21"/>
        </w:rPr>
        <w:t>Together with fellow students, faculty, alumni and parents, participated in wide range of community service projects across Los Angeles to provide infrastructure, beautification and mentor support at schools, parks, shelters, neighborhoods, etc.</w:t>
      </w:r>
      <w:r w:rsidRPr="00B96972">
        <w:rPr>
          <w:rFonts w:cs="Arial"/>
          <w:b/>
          <w:szCs w:val="21"/>
        </w:rPr>
        <w:t xml:space="preserve"> </w:t>
      </w:r>
    </w:p>
    <w:p w14:paraId="473E9CAB" w14:textId="08E92C42" w:rsidR="00CF04E7" w:rsidRPr="00B96972" w:rsidRDefault="00CF04E7" w:rsidP="00B96972">
      <w:pPr>
        <w:spacing w:after="0" w:line="240" w:lineRule="auto"/>
        <w:jc w:val="both"/>
        <w:rPr>
          <w:rFonts w:eastAsiaTheme="minorEastAsia" w:cs="Arial"/>
          <w:szCs w:val="21"/>
          <w:lang w:eastAsia="ko-KR"/>
        </w:rPr>
      </w:pPr>
      <w:r w:rsidRPr="00B96972">
        <w:rPr>
          <w:rFonts w:eastAsiaTheme="minorEastAsia" w:cs="Arial" w:hint="eastAsia"/>
          <w:b/>
          <w:szCs w:val="21"/>
          <w:lang w:eastAsia="ko-KR"/>
        </w:rPr>
        <w:t>One Family Orphanage</w:t>
      </w:r>
      <w:r w:rsidRPr="00B96972">
        <w:rPr>
          <w:rFonts w:cs="Arial"/>
          <w:szCs w:val="21"/>
        </w:rPr>
        <w:t xml:space="preserve">, </w:t>
      </w:r>
      <w:r w:rsidRPr="00B96972">
        <w:rPr>
          <w:rFonts w:eastAsiaTheme="minorEastAsia" w:cs="Arial" w:hint="eastAsia"/>
          <w:szCs w:val="21"/>
          <w:lang w:eastAsia="ko-KR"/>
        </w:rPr>
        <w:t>Seoul, Korea</w:t>
      </w:r>
    </w:p>
    <w:p w14:paraId="480D17E0" w14:textId="57F4568A" w:rsidR="00CF04E7" w:rsidRPr="00B96972" w:rsidRDefault="00CF04E7" w:rsidP="00B96972">
      <w:pPr>
        <w:spacing w:after="0" w:line="240" w:lineRule="auto"/>
        <w:jc w:val="both"/>
        <w:rPr>
          <w:rFonts w:cs="Arial"/>
          <w:szCs w:val="21"/>
        </w:rPr>
      </w:pPr>
      <w:r w:rsidRPr="00B96972">
        <w:rPr>
          <w:rFonts w:eastAsiaTheme="minorEastAsia" w:cs="Arial" w:hint="eastAsia"/>
          <w:i/>
          <w:szCs w:val="21"/>
          <w:lang w:eastAsia="ko-KR"/>
        </w:rPr>
        <w:t>Staff Volunteer</w:t>
      </w:r>
      <w:r w:rsidRPr="00B96972">
        <w:rPr>
          <w:rFonts w:cs="Arial"/>
          <w:i/>
          <w:szCs w:val="21"/>
        </w:rPr>
        <w:t xml:space="preserve"> </w:t>
      </w:r>
      <w:r w:rsidRPr="00B96972">
        <w:rPr>
          <w:rFonts w:eastAsiaTheme="minorEastAsia" w:cs="Arial" w:hint="eastAsia"/>
          <w:szCs w:val="21"/>
          <w:lang w:eastAsia="ko-KR"/>
        </w:rPr>
        <w:t xml:space="preserve">(August 2009 </w:t>
      </w:r>
      <w:r w:rsidRPr="00B96972">
        <w:rPr>
          <w:rFonts w:eastAsiaTheme="minorEastAsia" w:cs="Arial"/>
          <w:szCs w:val="21"/>
          <w:lang w:eastAsia="ko-KR"/>
        </w:rPr>
        <w:t>–</w:t>
      </w:r>
      <w:r w:rsidRPr="00B96972">
        <w:rPr>
          <w:rFonts w:eastAsiaTheme="minorEastAsia" w:cs="Arial" w:hint="eastAsia"/>
          <w:szCs w:val="21"/>
          <w:lang w:eastAsia="ko-KR"/>
        </w:rPr>
        <w:t xml:space="preserve"> May 2012)</w:t>
      </w:r>
    </w:p>
    <w:p w14:paraId="28F81D2A" w14:textId="6C948D32" w:rsidR="00CF04E7" w:rsidRPr="00B96972" w:rsidRDefault="00CF04E7" w:rsidP="00B96972">
      <w:pPr>
        <w:pStyle w:val="ListParagraph"/>
        <w:numPr>
          <w:ilvl w:val="0"/>
          <w:numId w:val="5"/>
        </w:numPr>
        <w:spacing w:line="240" w:lineRule="auto"/>
        <w:rPr>
          <w:rFonts w:eastAsiaTheme="minorEastAsia" w:cs="Arial"/>
          <w:szCs w:val="21"/>
        </w:rPr>
      </w:pPr>
      <w:r w:rsidRPr="00B96972">
        <w:rPr>
          <w:rFonts w:eastAsiaTheme="minorEastAsia" w:cs="Arial"/>
          <w:szCs w:val="21"/>
        </w:rPr>
        <w:t xml:space="preserve">Spent one entire Sunday per month with two children outside of the orphanage premises, teaching </w:t>
      </w:r>
      <w:r w:rsidR="00924470">
        <w:rPr>
          <w:rFonts w:eastAsiaTheme="minorEastAsia" w:cs="Arial" w:hint="eastAsia"/>
          <w:szCs w:val="21"/>
        </w:rPr>
        <w:t>the children</w:t>
      </w:r>
      <w:r w:rsidRPr="00B96972">
        <w:rPr>
          <w:rFonts w:eastAsiaTheme="minorEastAsia" w:cs="Arial"/>
          <w:szCs w:val="21"/>
        </w:rPr>
        <w:t xml:space="preserve"> sports and English and sha</w:t>
      </w:r>
      <w:r w:rsidR="00A9741A">
        <w:rPr>
          <w:rFonts w:eastAsiaTheme="minorEastAsia" w:cs="Arial"/>
          <w:szCs w:val="21"/>
        </w:rPr>
        <w:t>ring lunch and dinner with them</w:t>
      </w:r>
    </w:p>
    <w:p w14:paraId="51839F56" w14:textId="4579B3D4" w:rsidR="00CF04E7" w:rsidRPr="00B96972" w:rsidRDefault="00CF04E7" w:rsidP="00B96972">
      <w:pPr>
        <w:spacing w:after="0" w:line="240" w:lineRule="auto"/>
        <w:jc w:val="both"/>
        <w:rPr>
          <w:rFonts w:eastAsiaTheme="minorEastAsia" w:cs="Arial"/>
          <w:szCs w:val="21"/>
          <w:lang w:eastAsia="ko-KR"/>
        </w:rPr>
      </w:pPr>
      <w:r w:rsidRPr="00B96972">
        <w:rPr>
          <w:rFonts w:eastAsiaTheme="minorEastAsia" w:cs="Arial" w:hint="eastAsia"/>
          <w:b/>
          <w:szCs w:val="21"/>
          <w:lang w:eastAsia="ko-KR"/>
        </w:rPr>
        <w:t>Sparrow Hope Foundation</w:t>
      </w:r>
      <w:r w:rsidRPr="00B96972">
        <w:rPr>
          <w:rFonts w:eastAsiaTheme="minorEastAsia" w:cs="Arial" w:hint="eastAsia"/>
          <w:szCs w:val="21"/>
          <w:lang w:eastAsia="ko-KR"/>
        </w:rPr>
        <w:t>, Yanji, China</w:t>
      </w:r>
    </w:p>
    <w:p w14:paraId="4184803B" w14:textId="48157ABD" w:rsidR="00CF04E7" w:rsidRPr="00B96972" w:rsidRDefault="00CF04E7" w:rsidP="00B96972">
      <w:pPr>
        <w:spacing w:after="0" w:line="240" w:lineRule="auto"/>
        <w:jc w:val="both"/>
        <w:rPr>
          <w:rFonts w:cs="Arial"/>
          <w:szCs w:val="21"/>
        </w:rPr>
      </w:pPr>
      <w:r w:rsidRPr="00B96972">
        <w:rPr>
          <w:rFonts w:eastAsiaTheme="minorEastAsia" w:cs="Arial" w:hint="eastAsia"/>
          <w:i/>
          <w:szCs w:val="21"/>
          <w:lang w:eastAsia="ko-KR"/>
        </w:rPr>
        <w:t>Assistan</w:t>
      </w:r>
      <w:r w:rsidR="00523DAF">
        <w:rPr>
          <w:rFonts w:eastAsiaTheme="minorEastAsia" w:cs="Arial" w:hint="eastAsia"/>
          <w:i/>
          <w:szCs w:val="21"/>
          <w:lang w:eastAsia="ko-KR"/>
        </w:rPr>
        <w:t>t</w:t>
      </w:r>
      <w:r w:rsidRPr="00B96972">
        <w:rPr>
          <w:rFonts w:eastAsiaTheme="minorEastAsia" w:cs="Arial" w:hint="eastAsia"/>
          <w:i/>
          <w:szCs w:val="21"/>
          <w:lang w:eastAsia="ko-KR"/>
        </w:rPr>
        <w:t xml:space="preserve"> Counselor</w:t>
      </w:r>
      <w:r w:rsidR="00F93A1A">
        <w:rPr>
          <w:rFonts w:cs="Arial"/>
          <w:szCs w:val="21"/>
        </w:rPr>
        <w:t xml:space="preserve"> </w:t>
      </w:r>
      <w:r w:rsidRPr="00B96972">
        <w:rPr>
          <w:rFonts w:cs="Arial"/>
          <w:szCs w:val="21"/>
        </w:rPr>
        <w:t>(</w:t>
      </w:r>
      <w:r w:rsidRPr="00B96972">
        <w:rPr>
          <w:rFonts w:eastAsiaTheme="minorEastAsia" w:cs="Arial" w:hint="eastAsia"/>
          <w:szCs w:val="21"/>
          <w:lang w:eastAsia="ko-KR"/>
        </w:rPr>
        <w:t>July</w:t>
      </w:r>
      <w:r w:rsidRPr="00B96972">
        <w:rPr>
          <w:rFonts w:cs="Arial"/>
          <w:szCs w:val="21"/>
        </w:rPr>
        <w:t xml:space="preserve"> 20</w:t>
      </w:r>
      <w:r w:rsidRPr="00B96972">
        <w:rPr>
          <w:rFonts w:eastAsiaTheme="minorEastAsia" w:cs="Arial" w:hint="eastAsia"/>
          <w:szCs w:val="21"/>
          <w:lang w:eastAsia="ko-KR"/>
        </w:rPr>
        <w:t>11</w:t>
      </w:r>
      <w:r w:rsidRPr="00B96972">
        <w:rPr>
          <w:rFonts w:cs="Arial"/>
          <w:szCs w:val="21"/>
        </w:rPr>
        <w:t>)</w:t>
      </w:r>
    </w:p>
    <w:p w14:paraId="4E830DAA" w14:textId="193F0274" w:rsidR="00CF04E7" w:rsidRPr="00B96972" w:rsidRDefault="00CF04E7" w:rsidP="00B96972">
      <w:pPr>
        <w:pStyle w:val="ListParagraph"/>
        <w:numPr>
          <w:ilvl w:val="0"/>
          <w:numId w:val="6"/>
        </w:numPr>
        <w:spacing w:after="0" w:line="240" w:lineRule="auto"/>
        <w:jc w:val="both"/>
        <w:rPr>
          <w:rFonts w:cs="Arial"/>
          <w:szCs w:val="21"/>
        </w:rPr>
      </w:pPr>
      <w:r w:rsidRPr="00B96972">
        <w:rPr>
          <w:rFonts w:eastAsiaTheme="minorEastAsia" w:cs="Arial" w:hint="eastAsia"/>
          <w:szCs w:val="21"/>
        </w:rPr>
        <w:t>Taught English to ch</w:t>
      </w:r>
      <w:r w:rsidR="00A9741A">
        <w:rPr>
          <w:rFonts w:eastAsiaTheme="minorEastAsia" w:cs="Arial" w:hint="eastAsia"/>
          <w:szCs w:val="21"/>
        </w:rPr>
        <w:t>ildren of North Korean refugees</w:t>
      </w:r>
    </w:p>
    <w:p w14:paraId="1338370C" w14:textId="214DDE3B" w:rsidR="00CF04E7" w:rsidRPr="00B96972" w:rsidRDefault="00CF04E7" w:rsidP="00B96972">
      <w:pPr>
        <w:pStyle w:val="ListParagraph"/>
        <w:numPr>
          <w:ilvl w:val="0"/>
          <w:numId w:val="6"/>
        </w:numPr>
        <w:spacing w:after="0" w:line="240" w:lineRule="auto"/>
        <w:jc w:val="both"/>
        <w:rPr>
          <w:rFonts w:cs="Arial"/>
          <w:szCs w:val="21"/>
        </w:rPr>
      </w:pPr>
      <w:r w:rsidRPr="00B96972">
        <w:rPr>
          <w:rFonts w:eastAsiaTheme="minorEastAsia" w:cs="Arial"/>
          <w:szCs w:val="21"/>
        </w:rPr>
        <w:t>Translated and helped prepare lesson materials from English to Korea</w:t>
      </w:r>
      <w:r w:rsidR="00924470">
        <w:rPr>
          <w:rFonts w:eastAsiaTheme="minorEastAsia" w:cs="Arial" w:hint="eastAsia"/>
          <w:szCs w:val="21"/>
        </w:rPr>
        <w:t>n</w:t>
      </w:r>
    </w:p>
    <w:p w14:paraId="0AF3EF10" w14:textId="6AB8DE9B" w:rsidR="00CF04E7" w:rsidRPr="00B96972" w:rsidRDefault="00CF04E7" w:rsidP="00B96972">
      <w:pPr>
        <w:pStyle w:val="ListParagraph"/>
        <w:numPr>
          <w:ilvl w:val="0"/>
          <w:numId w:val="6"/>
        </w:numPr>
        <w:spacing w:after="0" w:line="240" w:lineRule="auto"/>
        <w:jc w:val="both"/>
        <w:rPr>
          <w:rFonts w:cs="Arial"/>
          <w:szCs w:val="21"/>
        </w:rPr>
      </w:pPr>
      <w:r w:rsidRPr="00B96972">
        <w:rPr>
          <w:rFonts w:eastAsiaTheme="minorEastAsia" w:cs="Arial" w:hint="eastAsia"/>
          <w:szCs w:val="21"/>
        </w:rPr>
        <w:t>Served as Sports and Activities director, and organized sporting events for</w:t>
      </w:r>
      <w:r w:rsidR="00A9741A">
        <w:rPr>
          <w:rFonts w:eastAsiaTheme="minorEastAsia" w:cs="Arial" w:hint="eastAsia"/>
          <w:szCs w:val="21"/>
        </w:rPr>
        <w:t xml:space="preserve"> the children at the Foundation</w:t>
      </w:r>
    </w:p>
    <w:p w14:paraId="7FFCDDB2" w14:textId="2D9FF770" w:rsidR="00754055" w:rsidRPr="00B96972" w:rsidRDefault="00754055" w:rsidP="00B96972">
      <w:pPr>
        <w:spacing w:after="0" w:line="240" w:lineRule="auto"/>
        <w:jc w:val="both"/>
        <w:rPr>
          <w:rFonts w:eastAsiaTheme="minorEastAsia" w:cs="Arial"/>
          <w:szCs w:val="21"/>
          <w:lang w:eastAsia="ko-KR"/>
        </w:rPr>
      </w:pPr>
    </w:p>
    <w:p w14:paraId="7A4517F2" w14:textId="2C09F51F" w:rsidR="0017641E" w:rsidRPr="0017641E" w:rsidRDefault="0017641E" w:rsidP="0017641E">
      <w:pPr>
        <w:spacing w:after="0" w:line="240" w:lineRule="auto"/>
        <w:jc w:val="both"/>
        <w:rPr>
          <w:rFonts w:eastAsiaTheme="minorEastAsia" w:cs="Arial"/>
          <w:b/>
          <w:szCs w:val="21"/>
          <w:u w:val="single"/>
        </w:rPr>
      </w:pPr>
    </w:p>
    <w:p w14:paraId="01BEF6D8" w14:textId="62EA501F" w:rsidR="009021C9" w:rsidRPr="00523DAF" w:rsidRDefault="00CF04E7" w:rsidP="00523DAF">
      <w:pPr>
        <w:spacing w:after="0" w:line="240" w:lineRule="auto"/>
        <w:jc w:val="center"/>
        <w:rPr>
          <w:rFonts w:eastAsiaTheme="minorEastAsia" w:cs="Arial"/>
          <w:b/>
          <w:szCs w:val="21"/>
          <w:u w:val="single"/>
          <w:lang w:eastAsia="ko-KR"/>
        </w:rPr>
      </w:pPr>
      <w:r w:rsidRPr="00523DAF">
        <w:rPr>
          <w:rFonts w:eastAsiaTheme="minorEastAsia" w:cs="Arial" w:hint="eastAsia"/>
          <w:b/>
          <w:szCs w:val="21"/>
          <w:u w:val="single"/>
        </w:rPr>
        <w:t>SKILLS</w:t>
      </w:r>
    </w:p>
    <w:p w14:paraId="6789B266" w14:textId="150D8007" w:rsidR="009021C9" w:rsidRPr="009021C9" w:rsidRDefault="009021C9" w:rsidP="009021C9">
      <w:pPr>
        <w:spacing w:after="0" w:line="240" w:lineRule="auto"/>
        <w:rPr>
          <w:rFonts w:eastAsiaTheme="minorEastAsia" w:cs="Arial"/>
          <w:b/>
          <w:color w:val="auto"/>
          <w:kern w:val="0"/>
          <w:sz w:val="13"/>
          <w:szCs w:val="21"/>
          <w:lang w:eastAsia="ko-KR" w:bidi="x-none"/>
        </w:rPr>
      </w:pPr>
    </w:p>
    <w:p w14:paraId="406053DA" w14:textId="2A3B5765" w:rsidR="00CF04E7" w:rsidRPr="00B96972" w:rsidRDefault="00CF04E7" w:rsidP="009021C9">
      <w:pPr>
        <w:spacing w:after="0" w:line="240" w:lineRule="auto"/>
        <w:rPr>
          <w:rFonts w:eastAsiaTheme="minorEastAsia" w:cs="Arial"/>
          <w:sz w:val="15"/>
          <w:szCs w:val="21"/>
        </w:rPr>
      </w:pPr>
      <w:r w:rsidRPr="00B96972">
        <w:rPr>
          <w:rFonts w:eastAsia="Times New Roman" w:cs="Arial"/>
          <w:b/>
          <w:color w:val="auto"/>
          <w:kern w:val="0"/>
          <w:szCs w:val="21"/>
          <w:lang w:eastAsia="ko-KR" w:bidi="x-none"/>
        </w:rPr>
        <w:t>Language</w:t>
      </w:r>
      <w:r w:rsidRPr="00B96972">
        <w:rPr>
          <w:rFonts w:eastAsia="Times New Roman" w:cs="Arial"/>
          <w:color w:val="auto"/>
          <w:kern w:val="0"/>
          <w:szCs w:val="21"/>
          <w:lang w:eastAsia="ko-KR" w:bidi="x-none"/>
        </w:rPr>
        <w:t xml:space="preserve">: Fluent in </w:t>
      </w:r>
      <w:r w:rsidRPr="009021C9">
        <w:rPr>
          <w:rFonts w:eastAsia="Times New Roman" w:cs="Arial"/>
          <w:b/>
          <w:color w:val="auto"/>
          <w:kern w:val="0"/>
          <w:szCs w:val="21"/>
          <w:lang w:eastAsia="ko-KR" w:bidi="x-none"/>
        </w:rPr>
        <w:t>English</w:t>
      </w:r>
      <w:r w:rsidRPr="00B96972">
        <w:rPr>
          <w:rFonts w:eastAsia="Times New Roman" w:cs="Arial"/>
          <w:color w:val="auto"/>
          <w:kern w:val="0"/>
          <w:szCs w:val="21"/>
          <w:lang w:eastAsia="ko-KR" w:bidi="x-none"/>
        </w:rPr>
        <w:t xml:space="preserve"> and </w:t>
      </w:r>
      <w:r w:rsidRPr="009021C9">
        <w:rPr>
          <w:rFonts w:eastAsia="Times New Roman" w:cs="Arial"/>
          <w:b/>
          <w:color w:val="auto"/>
          <w:kern w:val="0"/>
          <w:szCs w:val="21"/>
          <w:lang w:eastAsia="ko-KR" w:bidi="x-none"/>
        </w:rPr>
        <w:t>Korean</w:t>
      </w:r>
      <w:r w:rsidRPr="00B96972">
        <w:rPr>
          <w:rFonts w:eastAsia="Times New Roman" w:cs="Arial"/>
          <w:color w:val="auto"/>
          <w:kern w:val="0"/>
          <w:szCs w:val="21"/>
          <w:lang w:eastAsia="ko-KR" w:bidi="x-none"/>
        </w:rPr>
        <w:t xml:space="preserve"> (</w:t>
      </w:r>
      <w:r w:rsidRPr="009021C9">
        <w:rPr>
          <w:rFonts w:eastAsia="Times New Roman" w:cs="Arial"/>
          <w:i/>
          <w:color w:val="auto"/>
          <w:kern w:val="0"/>
          <w:szCs w:val="21"/>
          <w:lang w:eastAsia="ko-KR" w:bidi="x-none"/>
        </w:rPr>
        <w:t>conversational</w:t>
      </w:r>
      <w:r w:rsidRPr="00B96972">
        <w:rPr>
          <w:rFonts w:eastAsia="Times New Roman" w:cs="Arial"/>
          <w:color w:val="auto"/>
          <w:kern w:val="0"/>
          <w:szCs w:val="21"/>
          <w:lang w:eastAsia="ko-KR" w:bidi="x-none"/>
        </w:rPr>
        <w:t>)</w:t>
      </w:r>
    </w:p>
    <w:p w14:paraId="4A7DA4FE" w14:textId="715CD860" w:rsidR="00CF04E7" w:rsidRPr="00B96972" w:rsidRDefault="00CF04E7" w:rsidP="00CF04E7">
      <w:pPr>
        <w:spacing w:after="0" w:line="240" w:lineRule="auto"/>
        <w:jc w:val="both"/>
        <w:rPr>
          <w:rFonts w:eastAsia="Times New Roman" w:cs="Arial"/>
          <w:color w:val="auto"/>
          <w:kern w:val="0"/>
          <w:szCs w:val="21"/>
          <w:lang w:eastAsia="ko-KR" w:bidi="x-none"/>
        </w:rPr>
      </w:pPr>
      <w:r w:rsidRPr="00B96972">
        <w:rPr>
          <w:rFonts w:eastAsia="Times New Roman" w:cs="Arial"/>
          <w:b/>
          <w:color w:val="auto"/>
          <w:kern w:val="0"/>
          <w:szCs w:val="21"/>
          <w:lang w:eastAsia="ko-KR" w:bidi="x-none"/>
        </w:rPr>
        <w:t>Computer</w:t>
      </w:r>
      <w:r w:rsidRPr="00B96972">
        <w:rPr>
          <w:rFonts w:eastAsia="Times New Roman" w:cs="Arial"/>
          <w:color w:val="auto"/>
          <w:kern w:val="0"/>
          <w:szCs w:val="21"/>
          <w:lang w:eastAsia="ko-KR" w:bidi="x-none"/>
        </w:rPr>
        <w:t>: Proficient in Microsoft Word, PowerPoint,</w:t>
      </w:r>
      <w:r w:rsidR="00E80447">
        <w:rPr>
          <w:rFonts w:eastAsia="Times New Roman" w:cs="Arial"/>
          <w:color w:val="auto"/>
          <w:kern w:val="0"/>
          <w:szCs w:val="21"/>
          <w:lang w:eastAsia="ko-KR" w:bidi="x-none"/>
        </w:rPr>
        <w:t xml:space="preserve"> Outlook, Excel,</w:t>
      </w:r>
      <w:r w:rsidRPr="00B96972">
        <w:rPr>
          <w:rFonts w:eastAsia="Times New Roman" w:cs="Arial"/>
          <w:color w:val="auto"/>
          <w:kern w:val="0"/>
          <w:szCs w:val="21"/>
          <w:lang w:eastAsia="ko-KR" w:bidi="x-none"/>
        </w:rPr>
        <w:t xml:space="preserve"> Dreamweaver, Photoshop</w:t>
      </w:r>
      <w:r w:rsidR="00896623">
        <w:rPr>
          <w:rFonts w:eastAsia="Times New Roman" w:cs="Arial"/>
          <w:color w:val="auto"/>
          <w:kern w:val="0"/>
          <w:szCs w:val="21"/>
          <w:lang w:eastAsia="ko-KR" w:bidi="x-none"/>
        </w:rPr>
        <w:t>, Audition,</w:t>
      </w:r>
      <w:r w:rsidRPr="00B96972">
        <w:rPr>
          <w:rFonts w:eastAsia="Times New Roman" w:cs="Arial"/>
          <w:color w:val="auto"/>
          <w:kern w:val="0"/>
          <w:szCs w:val="21"/>
          <w:lang w:eastAsia="ko-KR" w:bidi="x-none"/>
        </w:rPr>
        <w:t xml:space="preserve"> and Illustrator</w:t>
      </w:r>
    </w:p>
    <w:p w14:paraId="3B2E243D" w14:textId="68319A24" w:rsidR="003512B9" w:rsidRDefault="00CF04E7" w:rsidP="00CF04E7">
      <w:pPr>
        <w:spacing w:after="0" w:line="240" w:lineRule="auto"/>
        <w:jc w:val="both"/>
        <w:rPr>
          <w:rFonts w:eastAsia="Times New Roman" w:cs="Arial"/>
          <w:color w:val="auto"/>
          <w:kern w:val="0"/>
          <w:szCs w:val="21"/>
          <w:lang w:eastAsia="ko-KR" w:bidi="x-none"/>
        </w:rPr>
      </w:pPr>
      <w:r w:rsidRPr="00B96972">
        <w:rPr>
          <w:rFonts w:eastAsia="Times New Roman" w:cs="Arial"/>
          <w:b/>
          <w:color w:val="auto"/>
          <w:kern w:val="0"/>
          <w:szCs w:val="21"/>
          <w:lang w:eastAsia="ko-KR" w:bidi="x-none"/>
        </w:rPr>
        <w:t>Interests</w:t>
      </w:r>
      <w:r w:rsidRPr="00B96972">
        <w:rPr>
          <w:rFonts w:eastAsia="Times New Roman" w:cs="Arial"/>
          <w:color w:val="auto"/>
          <w:kern w:val="0"/>
          <w:szCs w:val="21"/>
          <w:lang w:eastAsia="ko-KR" w:bidi="x-none"/>
        </w:rPr>
        <w:t xml:space="preserve">: </w:t>
      </w:r>
      <w:r w:rsidR="002D794E">
        <w:rPr>
          <w:rFonts w:eastAsia="Times New Roman" w:cs="Arial"/>
          <w:color w:val="auto"/>
          <w:kern w:val="0"/>
          <w:szCs w:val="21"/>
          <w:lang w:eastAsia="ko-KR" w:bidi="x-none"/>
        </w:rPr>
        <w:t>Golf,</w:t>
      </w:r>
      <w:r w:rsidRPr="00B96972">
        <w:rPr>
          <w:rFonts w:eastAsia="Times New Roman" w:cs="Arial"/>
          <w:color w:val="auto"/>
          <w:kern w:val="0"/>
          <w:szCs w:val="21"/>
          <w:lang w:eastAsia="ko-KR" w:bidi="x-none"/>
        </w:rPr>
        <w:t xml:space="preserve"> Basketball, Swimming, Photography</w:t>
      </w:r>
      <w:r w:rsidR="002D794E">
        <w:rPr>
          <w:rFonts w:eastAsia="Times New Roman" w:cs="Arial"/>
          <w:color w:val="auto"/>
          <w:kern w:val="0"/>
          <w:szCs w:val="21"/>
          <w:lang w:eastAsia="ko-KR" w:bidi="x-none"/>
        </w:rPr>
        <w:t>, Podcasting</w:t>
      </w:r>
    </w:p>
    <w:p w14:paraId="2CEC3659" w14:textId="7CEDC7CC" w:rsidR="00366AEC" w:rsidRPr="00B96972" w:rsidRDefault="00366AEC" w:rsidP="00CF04E7">
      <w:pPr>
        <w:spacing w:after="0" w:line="240" w:lineRule="auto"/>
        <w:jc w:val="both"/>
        <w:rPr>
          <w:rFonts w:eastAsia="Times New Roman" w:cs="Arial"/>
          <w:color w:val="auto"/>
          <w:kern w:val="0"/>
          <w:szCs w:val="21"/>
          <w:lang w:eastAsia="ko-KR" w:bidi="x-none"/>
        </w:rPr>
      </w:pPr>
      <w:r w:rsidRPr="00366AEC">
        <w:rPr>
          <w:rFonts w:eastAsia="Times New Roman" w:cs="Arial"/>
          <w:b/>
          <w:color w:val="auto"/>
          <w:kern w:val="0"/>
          <w:szCs w:val="21"/>
          <w:lang w:eastAsia="ko-KR" w:bidi="x-none"/>
        </w:rPr>
        <w:t>References</w:t>
      </w:r>
      <w:r>
        <w:rPr>
          <w:rFonts w:eastAsia="Times New Roman" w:cs="Arial"/>
          <w:color w:val="auto"/>
          <w:kern w:val="0"/>
          <w:szCs w:val="21"/>
          <w:lang w:eastAsia="ko-KR" w:bidi="x-none"/>
        </w:rPr>
        <w:t>: Available upon request</w:t>
      </w:r>
    </w:p>
    <w:sectPr w:rsidR="00366AEC" w:rsidRPr="00B96972" w:rsidSect="004113EB">
      <w:pgSz w:w="12240" w:h="15840" w:code="1"/>
      <w:pgMar w:top="720" w:right="720" w:bottom="720" w:left="720" w:header="720" w:footer="864"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C6494" w14:textId="77777777" w:rsidR="00DA30F2" w:rsidRDefault="00DA30F2" w:rsidP="00896623">
      <w:pPr>
        <w:spacing w:after="0" w:line="240" w:lineRule="auto"/>
      </w:pPr>
      <w:r>
        <w:separator/>
      </w:r>
    </w:p>
  </w:endnote>
  <w:endnote w:type="continuationSeparator" w:id="0">
    <w:p w14:paraId="62D04BC8" w14:textId="77777777" w:rsidR="00DA30F2" w:rsidRDefault="00DA30F2" w:rsidP="0089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A5EF7" w14:textId="77777777" w:rsidR="00DA30F2" w:rsidRDefault="00DA30F2" w:rsidP="00896623">
      <w:pPr>
        <w:spacing w:after="0" w:line="240" w:lineRule="auto"/>
      </w:pPr>
      <w:r>
        <w:separator/>
      </w:r>
    </w:p>
  </w:footnote>
  <w:footnote w:type="continuationSeparator" w:id="0">
    <w:p w14:paraId="74ABE2BA" w14:textId="77777777" w:rsidR="00DA30F2" w:rsidRDefault="00DA30F2" w:rsidP="00896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FE14E632"/>
    <w:lvl w:ilvl="0">
      <w:numFmt w:val="decimal"/>
      <w:lvlText w:val=""/>
      <w:lvlJc w:val="left"/>
    </w:lvl>
    <w:lvl w:ilvl="1">
      <w:numFmt w:val="decimal"/>
      <w:lvlText w:val=""/>
      <w:lvlJc w:val="left"/>
    </w:lvl>
    <w:lvl w:ilvl="2">
      <w:numFmt w:val="decimal"/>
      <w:lvlText w:val=""/>
      <w:lvlJc w:val="left"/>
      <w:rPr>
        <w:color w:val="auto"/>
      </w:rPr>
    </w:lvl>
    <w:lvl w:ilvl="3">
      <w:numFmt w:val="decimal"/>
      <w:lvlText w:val=""/>
      <w:lvlJc w:val="left"/>
    </w:lvl>
    <w:lvl w:ilvl="4">
      <w:start w:val="1"/>
      <w:numFmt w:val="bullet"/>
      <w:lvlText w:val=""/>
      <w:lvlJc w:val="left"/>
      <w:rPr>
        <w:rFonts w:ascii="Symbol" w:hAnsi="Symbol"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04"/>
    <w:multiLevelType w:val="multilevel"/>
    <w:tmpl w:val="894EE876"/>
    <w:lvl w:ilvl="0">
      <w:start w:val="2"/>
      <w:numFmt w:val="decimal"/>
      <w:isLgl/>
      <w:lvlText w:val="%1)"/>
      <w:lvlJc w:val="left"/>
      <w:pPr>
        <w:tabs>
          <w:tab w:val="num" w:pos="231"/>
        </w:tabs>
        <w:ind w:left="231" w:firstLine="0"/>
      </w:pPr>
      <w:rPr>
        <w:rFonts w:hint="default"/>
        <w:position w:val="0"/>
      </w:rPr>
    </w:lvl>
    <w:lvl w:ilvl="1">
      <w:start w:val="1"/>
      <w:numFmt w:val="decimal"/>
      <w:isLgl/>
      <w:lvlText w:val="%2)"/>
      <w:lvlJc w:val="left"/>
      <w:pPr>
        <w:tabs>
          <w:tab w:val="num" w:pos="231"/>
        </w:tabs>
        <w:ind w:left="231" w:firstLine="720"/>
      </w:pPr>
      <w:rPr>
        <w:rFonts w:hint="default"/>
        <w:position w:val="0"/>
      </w:rPr>
    </w:lvl>
    <w:lvl w:ilvl="2">
      <w:start w:val="1"/>
      <w:numFmt w:val="decimal"/>
      <w:isLgl/>
      <w:lvlText w:val="%3)"/>
      <w:lvlJc w:val="left"/>
      <w:pPr>
        <w:tabs>
          <w:tab w:val="num" w:pos="231"/>
        </w:tabs>
        <w:ind w:left="231" w:firstLine="1440"/>
      </w:pPr>
      <w:rPr>
        <w:rFonts w:hint="default"/>
        <w:position w:val="0"/>
      </w:rPr>
    </w:lvl>
    <w:lvl w:ilvl="3">
      <w:start w:val="1"/>
      <w:numFmt w:val="decimal"/>
      <w:isLgl/>
      <w:lvlText w:val="%4)"/>
      <w:lvlJc w:val="left"/>
      <w:pPr>
        <w:tabs>
          <w:tab w:val="num" w:pos="231"/>
        </w:tabs>
        <w:ind w:left="231" w:firstLine="2160"/>
      </w:pPr>
      <w:rPr>
        <w:rFonts w:hint="default"/>
        <w:position w:val="0"/>
      </w:rPr>
    </w:lvl>
    <w:lvl w:ilvl="4">
      <w:start w:val="1"/>
      <w:numFmt w:val="decimal"/>
      <w:isLgl/>
      <w:lvlText w:val="%5)"/>
      <w:lvlJc w:val="left"/>
      <w:pPr>
        <w:tabs>
          <w:tab w:val="num" w:pos="231"/>
        </w:tabs>
        <w:ind w:left="231" w:firstLine="2880"/>
      </w:pPr>
      <w:rPr>
        <w:rFonts w:hint="default"/>
        <w:position w:val="0"/>
      </w:rPr>
    </w:lvl>
    <w:lvl w:ilvl="5">
      <w:start w:val="1"/>
      <w:numFmt w:val="decimal"/>
      <w:isLgl/>
      <w:lvlText w:val="%6)"/>
      <w:lvlJc w:val="left"/>
      <w:pPr>
        <w:tabs>
          <w:tab w:val="num" w:pos="231"/>
        </w:tabs>
        <w:ind w:left="231" w:firstLine="3600"/>
      </w:pPr>
      <w:rPr>
        <w:rFonts w:hint="default"/>
        <w:position w:val="0"/>
      </w:rPr>
    </w:lvl>
    <w:lvl w:ilvl="6">
      <w:start w:val="1"/>
      <w:numFmt w:val="decimal"/>
      <w:isLgl/>
      <w:lvlText w:val="%7)"/>
      <w:lvlJc w:val="left"/>
      <w:pPr>
        <w:tabs>
          <w:tab w:val="num" w:pos="231"/>
        </w:tabs>
        <w:ind w:left="231" w:firstLine="4320"/>
      </w:pPr>
      <w:rPr>
        <w:rFonts w:hint="default"/>
        <w:position w:val="0"/>
      </w:rPr>
    </w:lvl>
    <w:lvl w:ilvl="7">
      <w:start w:val="1"/>
      <w:numFmt w:val="decimal"/>
      <w:isLgl/>
      <w:lvlText w:val="%8)"/>
      <w:lvlJc w:val="left"/>
      <w:pPr>
        <w:tabs>
          <w:tab w:val="num" w:pos="231"/>
        </w:tabs>
        <w:ind w:left="231" w:firstLine="5040"/>
      </w:pPr>
      <w:rPr>
        <w:rFonts w:hint="default"/>
        <w:position w:val="0"/>
      </w:rPr>
    </w:lvl>
    <w:lvl w:ilvl="8">
      <w:start w:val="1"/>
      <w:numFmt w:val="decimal"/>
      <w:isLgl/>
      <w:lvlText w:val="%9)"/>
      <w:lvlJc w:val="left"/>
      <w:pPr>
        <w:tabs>
          <w:tab w:val="num" w:pos="231"/>
        </w:tabs>
        <w:ind w:left="231" w:firstLine="5760"/>
      </w:pPr>
      <w:rPr>
        <w:rFonts w:hint="default"/>
        <w:position w:val="0"/>
      </w:rPr>
    </w:lvl>
  </w:abstractNum>
  <w:abstractNum w:abstractNumId="4" w15:restartNumberingAfterBreak="0">
    <w:nsid w:val="036152A9"/>
    <w:multiLevelType w:val="hybridMultilevel"/>
    <w:tmpl w:val="E4C0563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037F5D01"/>
    <w:multiLevelType w:val="hybridMultilevel"/>
    <w:tmpl w:val="5DF4C1A0"/>
    <w:lvl w:ilvl="0" w:tplc="BEC41DFE">
      <w:start w:val="1"/>
      <w:numFmt w:val="bullet"/>
      <w:lvlText w:val=""/>
      <w:lvlJc w:val="left"/>
      <w:pPr>
        <w:ind w:left="800" w:hanging="400"/>
      </w:pPr>
      <w:rPr>
        <w:rFonts w:ascii="Wingdings" w:hAnsi="Wingdings" w:hint="default"/>
        <w:sz w:val="15"/>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4561864"/>
    <w:multiLevelType w:val="hybridMultilevel"/>
    <w:tmpl w:val="B4FEFF2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0E46363D"/>
    <w:multiLevelType w:val="hybridMultilevel"/>
    <w:tmpl w:val="02A01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B0B07"/>
    <w:multiLevelType w:val="hybridMultilevel"/>
    <w:tmpl w:val="8E2254D6"/>
    <w:lvl w:ilvl="0" w:tplc="59B283AA">
      <w:start w:val="3"/>
      <w:numFmt w:val="decimal"/>
      <w:lvlText w:val="%1)"/>
      <w:lvlJc w:val="left"/>
      <w:pPr>
        <w:ind w:left="591" w:hanging="360"/>
      </w:pPr>
      <w:rPr>
        <w:rFonts w:hint="default"/>
      </w:rPr>
    </w:lvl>
    <w:lvl w:ilvl="1" w:tplc="04090019" w:tentative="1">
      <w:start w:val="1"/>
      <w:numFmt w:val="lowerLetter"/>
      <w:lvlText w:val="%2."/>
      <w:lvlJc w:val="left"/>
      <w:pPr>
        <w:ind w:left="1311" w:hanging="360"/>
      </w:pPr>
    </w:lvl>
    <w:lvl w:ilvl="2" w:tplc="0409001B" w:tentative="1">
      <w:start w:val="1"/>
      <w:numFmt w:val="lowerRoman"/>
      <w:lvlText w:val="%3."/>
      <w:lvlJc w:val="right"/>
      <w:pPr>
        <w:ind w:left="2031" w:hanging="180"/>
      </w:pPr>
    </w:lvl>
    <w:lvl w:ilvl="3" w:tplc="0409000F" w:tentative="1">
      <w:start w:val="1"/>
      <w:numFmt w:val="decimal"/>
      <w:lvlText w:val="%4."/>
      <w:lvlJc w:val="left"/>
      <w:pPr>
        <w:ind w:left="2751" w:hanging="360"/>
      </w:pPr>
    </w:lvl>
    <w:lvl w:ilvl="4" w:tplc="04090019" w:tentative="1">
      <w:start w:val="1"/>
      <w:numFmt w:val="lowerLetter"/>
      <w:lvlText w:val="%5."/>
      <w:lvlJc w:val="left"/>
      <w:pPr>
        <w:ind w:left="3471" w:hanging="360"/>
      </w:pPr>
    </w:lvl>
    <w:lvl w:ilvl="5" w:tplc="0409001B" w:tentative="1">
      <w:start w:val="1"/>
      <w:numFmt w:val="lowerRoman"/>
      <w:lvlText w:val="%6."/>
      <w:lvlJc w:val="right"/>
      <w:pPr>
        <w:ind w:left="4191" w:hanging="180"/>
      </w:pPr>
    </w:lvl>
    <w:lvl w:ilvl="6" w:tplc="0409000F" w:tentative="1">
      <w:start w:val="1"/>
      <w:numFmt w:val="decimal"/>
      <w:lvlText w:val="%7."/>
      <w:lvlJc w:val="left"/>
      <w:pPr>
        <w:ind w:left="4911" w:hanging="360"/>
      </w:pPr>
    </w:lvl>
    <w:lvl w:ilvl="7" w:tplc="04090019" w:tentative="1">
      <w:start w:val="1"/>
      <w:numFmt w:val="lowerLetter"/>
      <w:lvlText w:val="%8."/>
      <w:lvlJc w:val="left"/>
      <w:pPr>
        <w:ind w:left="5631" w:hanging="360"/>
      </w:pPr>
    </w:lvl>
    <w:lvl w:ilvl="8" w:tplc="0409001B" w:tentative="1">
      <w:start w:val="1"/>
      <w:numFmt w:val="lowerRoman"/>
      <w:lvlText w:val="%9."/>
      <w:lvlJc w:val="right"/>
      <w:pPr>
        <w:ind w:left="6351" w:hanging="180"/>
      </w:pPr>
    </w:lvl>
  </w:abstractNum>
  <w:abstractNum w:abstractNumId="9" w15:restartNumberingAfterBreak="0">
    <w:nsid w:val="379D4C05"/>
    <w:multiLevelType w:val="hybridMultilevel"/>
    <w:tmpl w:val="5B9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E743E"/>
    <w:multiLevelType w:val="hybridMultilevel"/>
    <w:tmpl w:val="1E9E1C4A"/>
    <w:lvl w:ilvl="0" w:tplc="C6FA023A">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95B76"/>
    <w:multiLevelType w:val="hybridMultilevel"/>
    <w:tmpl w:val="12F0C61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5B2D22E4"/>
    <w:multiLevelType w:val="hybridMultilevel"/>
    <w:tmpl w:val="49885382"/>
    <w:lvl w:ilvl="0" w:tplc="0FA6A3FA">
      <w:start w:val="4"/>
      <w:numFmt w:val="decimal"/>
      <w:lvlText w:val="%1)"/>
      <w:lvlJc w:val="left"/>
      <w:pPr>
        <w:ind w:left="591" w:hanging="360"/>
      </w:pPr>
      <w:rPr>
        <w:rFonts w:hint="default"/>
      </w:rPr>
    </w:lvl>
    <w:lvl w:ilvl="1" w:tplc="04090019" w:tentative="1">
      <w:start w:val="1"/>
      <w:numFmt w:val="lowerLetter"/>
      <w:lvlText w:val="%2."/>
      <w:lvlJc w:val="left"/>
      <w:pPr>
        <w:ind w:left="1311" w:hanging="360"/>
      </w:pPr>
    </w:lvl>
    <w:lvl w:ilvl="2" w:tplc="0409001B" w:tentative="1">
      <w:start w:val="1"/>
      <w:numFmt w:val="lowerRoman"/>
      <w:lvlText w:val="%3."/>
      <w:lvlJc w:val="right"/>
      <w:pPr>
        <w:ind w:left="2031" w:hanging="180"/>
      </w:pPr>
    </w:lvl>
    <w:lvl w:ilvl="3" w:tplc="0409000F" w:tentative="1">
      <w:start w:val="1"/>
      <w:numFmt w:val="decimal"/>
      <w:lvlText w:val="%4."/>
      <w:lvlJc w:val="left"/>
      <w:pPr>
        <w:ind w:left="2751" w:hanging="360"/>
      </w:pPr>
    </w:lvl>
    <w:lvl w:ilvl="4" w:tplc="04090019" w:tentative="1">
      <w:start w:val="1"/>
      <w:numFmt w:val="lowerLetter"/>
      <w:lvlText w:val="%5."/>
      <w:lvlJc w:val="left"/>
      <w:pPr>
        <w:ind w:left="3471" w:hanging="360"/>
      </w:pPr>
    </w:lvl>
    <w:lvl w:ilvl="5" w:tplc="0409001B" w:tentative="1">
      <w:start w:val="1"/>
      <w:numFmt w:val="lowerRoman"/>
      <w:lvlText w:val="%6."/>
      <w:lvlJc w:val="right"/>
      <w:pPr>
        <w:ind w:left="4191" w:hanging="180"/>
      </w:pPr>
    </w:lvl>
    <w:lvl w:ilvl="6" w:tplc="0409000F" w:tentative="1">
      <w:start w:val="1"/>
      <w:numFmt w:val="decimal"/>
      <w:lvlText w:val="%7."/>
      <w:lvlJc w:val="left"/>
      <w:pPr>
        <w:ind w:left="4911" w:hanging="360"/>
      </w:pPr>
    </w:lvl>
    <w:lvl w:ilvl="7" w:tplc="04090019" w:tentative="1">
      <w:start w:val="1"/>
      <w:numFmt w:val="lowerLetter"/>
      <w:lvlText w:val="%8."/>
      <w:lvlJc w:val="left"/>
      <w:pPr>
        <w:ind w:left="5631" w:hanging="360"/>
      </w:pPr>
    </w:lvl>
    <w:lvl w:ilvl="8" w:tplc="0409001B" w:tentative="1">
      <w:start w:val="1"/>
      <w:numFmt w:val="lowerRoman"/>
      <w:lvlText w:val="%9."/>
      <w:lvlJc w:val="right"/>
      <w:pPr>
        <w:ind w:left="6351" w:hanging="180"/>
      </w:pPr>
    </w:lvl>
  </w:abstractNum>
  <w:abstractNum w:abstractNumId="13" w15:restartNumberingAfterBreak="0">
    <w:nsid w:val="5CF27BBA"/>
    <w:multiLevelType w:val="hybridMultilevel"/>
    <w:tmpl w:val="541E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F3095"/>
    <w:multiLevelType w:val="hybridMultilevel"/>
    <w:tmpl w:val="074E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A73C2"/>
    <w:multiLevelType w:val="hybridMultilevel"/>
    <w:tmpl w:val="3B18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13"/>
  </w:num>
  <w:num w:numId="7">
    <w:abstractNumId w:val="9"/>
  </w:num>
  <w:num w:numId="8">
    <w:abstractNumId w:val="10"/>
  </w:num>
  <w:num w:numId="9">
    <w:abstractNumId w:val="11"/>
  </w:num>
  <w:num w:numId="10">
    <w:abstractNumId w:val="8"/>
  </w:num>
  <w:num w:numId="11">
    <w:abstractNumId w:val="12"/>
  </w:num>
  <w:num w:numId="12">
    <w:abstractNumId w:val="6"/>
  </w:num>
  <w:num w:numId="13">
    <w:abstractNumId w:val="5"/>
  </w:num>
  <w:num w:numId="14">
    <w:abstractNumId w:val="4"/>
  </w:num>
  <w:num w:numId="15">
    <w:abstractNumId w:val="15"/>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cho">
    <w15:presenceInfo w15:providerId="Windows Live" w15:userId="38b14e8bec9e2a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9C2"/>
    <w:rsid w:val="00024F52"/>
    <w:rsid w:val="00030F0D"/>
    <w:rsid w:val="00044A5A"/>
    <w:rsid w:val="00061AE5"/>
    <w:rsid w:val="000A549C"/>
    <w:rsid w:val="00140E4E"/>
    <w:rsid w:val="00156767"/>
    <w:rsid w:val="00162DEC"/>
    <w:rsid w:val="0017641E"/>
    <w:rsid w:val="001A7A24"/>
    <w:rsid w:val="001D7E8D"/>
    <w:rsid w:val="002208EF"/>
    <w:rsid w:val="00267E79"/>
    <w:rsid w:val="002B31EC"/>
    <w:rsid w:val="002D794E"/>
    <w:rsid w:val="002E2AA0"/>
    <w:rsid w:val="0030748A"/>
    <w:rsid w:val="003172CC"/>
    <w:rsid w:val="00347254"/>
    <w:rsid w:val="003512B9"/>
    <w:rsid w:val="00366AEC"/>
    <w:rsid w:val="003F1A33"/>
    <w:rsid w:val="004113EB"/>
    <w:rsid w:val="00415D55"/>
    <w:rsid w:val="00473318"/>
    <w:rsid w:val="00481707"/>
    <w:rsid w:val="004C49BA"/>
    <w:rsid w:val="00523DAF"/>
    <w:rsid w:val="005365D7"/>
    <w:rsid w:val="00552841"/>
    <w:rsid w:val="00561210"/>
    <w:rsid w:val="00584793"/>
    <w:rsid w:val="005A050C"/>
    <w:rsid w:val="005D5297"/>
    <w:rsid w:val="005F6D05"/>
    <w:rsid w:val="006409D7"/>
    <w:rsid w:val="006A0EDB"/>
    <w:rsid w:val="006F2DF8"/>
    <w:rsid w:val="00726F13"/>
    <w:rsid w:val="00734439"/>
    <w:rsid w:val="00754055"/>
    <w:rsid w:val="00762C14"/>
    <w:rsid w:val="00785663"/>
    <w:rsid w:val="007C0790"/>
    <w:rsid w:val="007D46DE"/>
    <w:rsid w:val="007F2256"/>
    <w:rsid w:val="0082738D"/>
    <w:rsid w:val="008632B4"/>
    <w:rsid w:val="00896623"/>
    <w:rsid w:val="008A4FAB"/>
    <w:rsid w:val="008A72C1"/>
    <w:rsid w:val="008D7DCC"/>
    <w:rsid w:val="009021C9"/>
    <w:rsid w:val="00924470"/>
    <w:rsid w:val="00945E2C"/>
    <w:rsid w:val="0096134C"/>
    <w:rsid w:val="009B68F0"/>
    <w:rsid w:val="009F6834"/>
    <w:rsid w:val="00A7415E"/>
    <w:rsid w:val="00A9741A"/>
    <w:rsid w:val="00AB5C15"/>
    <w:rsid w:val="00AF0C95"/>
    <w:rsid w:val="00B254BE"/>
    <w:rsid w:val="00B96972"/>
    <w:rsid w:val="00BC5E49"/>
    <w:rsid w:val="00C049C2"/>
    <w:rsid w:val="00C4595F"/>
    <w:rsid w:val="00C66303"/>
    <w:rsid w:val="00C66BF2"/>
    <w:rsid w:val="00C877C8"/>
    <w:rsid w:val="00C97FD2"/>
    <w:rsid w:val="00CF04E7"/>
    <w:rsid w:val="00CF120C"/>
    <w:rsid w:val="00CF30FB"/>
    <w:rsid w:val="00D27B57"/>
    <w:rsid w:val="00D302CC"/>
    <w:rsid w:val="00D44928"/>
    <w:rsid w:val="00D86CE8"/>
    <w:rsid w:val="00D92F08"/>
    <w:rsid w:val="00DA30F2"/>
    <w:rsid w:val="00DB1083"/>
    <w:rsid w:val="00DF217B"/>
    <w:rsid w:val="00E24552"/>
    <w:rsid w:val="00E536F4"/>
    <w:rsid w:val="00E57BD2"/>
    <w:rsid w:val="00E80447"/>
    <w:rsid w:val="00EB0D26"/>
    <w:rsid w:val="00F4684D"/>
    <w:rsid w:val="00F620F6"/>
    <w:rsid w:val="00F93A1A"/>
    <w:rsid w:val="00F94A76"/>
    <w:rsid w:val="00F975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140F8C4"/>
  <w15:docId w15:val="{36D4CD26-90FD-4063-AB66-E0A2D051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lsdException w:name="List Bullet 2" w:locked="1" w:semiHidden="1" w:unhideWhenUsed="1"/>
    <w:lsdException w:name="List Bullet 3" w:locked="1" w:semiHidden="1" w:unhideWhenUsed="1"/>
    <w:lsdException w:name="List Bullet 4" w:locked="1"/>
    <w:lsdException w:name="List Bullet 5" w:lock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after="200" w:line="276" w:lineRule="auto"/>
    </w:pPr>
    <w:rPr>
      <w:rFonts w:ascii="Calibri" w:eastAsia="ヒラギノ角ゴ Pro W3" w:hAnsi="Calibri"/>
      <w:color w:val="000000"/>
      <w:kern w:val="2"/>
      <w:sz w:val="21"/>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qFormat/>
    <w:pPr>
      <w:widowControl w:val="0"/>
      <w:spacing w:after="200" w:line="276" w:lineRule="auto"/>
      <w:ind w:left="720"/>
    </w:pPr>
    <w:rPr>
      <w:rFonts w:ascii="Calibri" w:eastAsia="ヒラギノ角ゴ Pro W3" w:hAnsi="Calibri"/>
      <w:color w:val="000000"/>
      <w:kern w:val="2"/>
      <w:sz w:val="21"/>
    </w:rPr>
  </w:style>
  <w:style w:type="numbering" w:customStyle="1" w:styleId="Bullet">
    <w:name w:val="Bullet"/>
  </w:style>
  <w:style w:type="paragraph" w:customStyle="1" w:styleId="FreeForm">
    <w:name w:val="Free Form"/>
    <w:rPr>
      <w:rFonts w:ascii="Helvetica" w:eastAsia="ヒラギノ角ゴ Pro W3" w:hAnsi="Helvetica"/>
      <w:color w:val="000000"/>
      <w:sz w:val="24"/>
    </w:rPr>
  </w:style>
  <w:style w:type="paragraph" w:styleId="BalloonText">
    <w:name w:val="Balloon Text"/>
    <w:basedOn w:val="Normal"/>
    <w:link w:val="BalloonTextChar"/>
    <w:semiHidden/>
    <w:unhideWhenUsed/>
    <w:locked/>
    <w:rsid w:val="009F6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F6834"/>
    <w:rPr>
      <w:rFonts w:ascii="Segoe UI" w:eastAsia="ヒラギノ角ゴ Pro W3" w:hAnsi="Segoe UI" w:cs="Segoe UI"/>
      <w:color w:val="000000"/>
      <w:kern w:val="2"/>
      <w:sz w:val="18"/>
      <w:szCs w:val="18"/>
      <w:lang w:eastAsia="en-US"/>
    </w:rPr>
  </w:style>
  <w:style w:type="paragraph" w:styleId="Header">
    <w:name w:val="header"/>
    <w:basedOn w:val="Normal"/>
    <w:link w:val="HeaderChar"/>
    <w:unhideWhenUsed/>
    <w:locked/>
    <w:rsid w:val="00896623"/>
    <w:pPr>
      <w:tabs>
        <w:tab w:val="center" w:pos="4680"/>
        <w:tab w:val="right" w:pos="9360"/>
      </w:tabs>
      <w:spacing w:after="0" w:line="240" w:lineRule="auto"/>
    </w:pPr>
  </w:style>
  <w:style w:type="character" w:customStyle="1" w:styleId="HeaderChar">
    <w:name w:val="Header Char"/>
    <w:basedOn w:val="DefaultParagraphFont"/>
    <w:link w:val="Header"/>
    <w:rsid w:val="00896623"/>
    <w:rPr>
      <w:rFonts w:ascii="Calibri" w:eastAsia="ヒラギノ角ゴ Pro W3" w:hAnsi="Calibri"/>
      <w:color w:val="000000"/>
      <w:kern w:val="2"/>
      <w:sz w:val="21"/>
      <w:szCs w:val="24"/>
      <w:lang w:eastAsia="en-US"/>
    </w:rPr>
  </w:style>
  <w:style w:type="paragraph" w:styleId="Footer">
    <w:name w:val="footer"/>
    <w:basedOn w:val="Normal"/>
    <w:link w:val="FooterChar"/>
    <w:unhideWhenUsed/>
    <w:locked/>
    <w:rsid w:val="00896623"/>
    <w:pPr>
      <w:tabs>
        <w:tab w:val="center" w:pos="4680"/>
        <w:tab w:val="right" w:pos="9360"/>
      </w:tabs>
      <w:spacing w:after="0" w:line="240" w:lineRule="auto"/>
    </w:pPr>
  </w:style>
  <w:style w:type="character" w:customStyle="1" w:styleId="FooterChar">
    <w:name w:val="Footer Char"/>
    <w:basedOn w:val="DefaultParagraphFont"/>
    <w:link w:val="Footer"/>
    <w:rsid w:val="00896623"/>
    <w:rPr>
      <w:rFonts w:ascii="Calibri" w:eastAsia="ヒラギノ角ゴ Pro W3" w:hAnsi="Calibri"/>
      <w:color w:val="000000"/>
      <w:kern w:val="2"/>
      <w:sz w:val="21"/>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626</Words>
  <Characters>3572</Characters>
  <Application>Microsoft Office Word</Application>
  <DocSecurity>0</DocSecurity>
  <Lines>29</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Woojong Kim</dc:creator>
  <cp:lastModifiedBy>cho chris</cp:lastModifiedBy>
  <cp:revision>10</cp:revision>
  <cp:lastPrinted>2014-07-14T07:22:00Z</cp:lastPrinted>
  <dcterms:created xsi:type="dcterms:W3CDTF">2020-12-29T08:36:00Z</dcterms:created>
  <dcterms:modified xsi:type="dcterms:W3CDTF">2021-03-03T22:54:00Z</dcterms:modified>
</cp:coreProperties>
</file>